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66AE6" w14:textId="77777777" w:rsidR="00014B1A" w:rsidRDefault="00014B1A" w:rsidP="00014B1A">
      <w:pPr>
        <w:pStyle w:val="p1"/>
        <w:spacing w:before="0" w:beforeAutospacing="0" w:after="0" w:afterAutospacing="0"/>
        <w:rPr>
          <w:b/>
          <w:bCs/>
          <w:color w:val="000000"/>
        </w:rPr>
      </w:pPr>
      <w:r w:rsidRPr="00CB6268">
        <w:rPr>
          <w:b/>
          <w:bCs/>
          <w:color w:val="000000"/>
        </w:rPr>
        <w:t>ROUGH DRAFT</w:t>
      </w:r>
    </w:p>
    <w:p w14:paraId="110FE202" w14:textId="77777777" w:rsidR="00014B1A" w:rsidRPr="00CB6268" w:rsidRDefault="00014B1A" w:rsidP="00014B1A">
      <w:pPr>
        <w:pStyle w:val="p1"/>
        <w:spacing w:before="0" w:beforeAutospacing="0" w:after="0" w:afterAutospacing="0"/>
        <w:rPr>
          <w:b/>
          <w:bCs/>
          <w:color w:val="000000"/>
        </w:rPr>
      </w:pPr>
    </w:p>
    <w:p w14:paraId="295E2225" w14:textId="77777777" w:rsidR="00014B1A" w:rsidRPr="00665681" w:rsidRDefault="00014B1A" w:rsidP="00014B1A">
      <w:pPr>
        <w:pStyle w:val="p1"/>
        <w:spacing w:before="0" w:beforeAutospacing="0" w:after="0" w:afterAutospacing="0"/>
        <w:rPr>
          <w:i/>
          <w:iCs/>
          <w:color w:val="000000"/>
        </w:rPr>
      </w:pPr>
      <w:r w:rsidRPr="00665681">
        <w:rPr>
          <w:i/>
          <w:iCs/>
          <w:color w:val="000000"/>
        </w:rPr>
        <w:t>Rough drafts can be very rough and should be very fast - just try to get the ideas out on to paper.</w:t>
      </w:r>
      <w:r w:rsidRPr="00665681">
        <w:rPr>
          <w:rStyle w:val="apple-converted-space"/>
          <w:i/>
          <w:iCs/>
          <w:color w:val="000000"/>
        </w:rPr>
        <w:t>  </w:t>
      </w:r>
      <w:r w:rsidRPr="00665681">
        <w:rPr>
          <w:i/>
          <w:iCs/>
          <w:color w:val="000000"/>
        </w:rPr>
        <w:t>Ideally, letting the draft flow as best as possible, taking a break, then revisiting with editing.</w:t>
      </w:r>
      <w:r w:rsidRPr="00665681">
        <w:rPr>
          <w:rStyle w:val="apple-converted-space"/>
          <w:i/>
          <w:iCs/>
          <w:color w:val="000000"/>
        </w:rPr>
        <w:t> </w:t>
      </w:r>
      <w:r w:rsidRPr="00665681">
        <w:rPr>
          <w:i/>
          <w:iCs/>
          <w:color w:val="000000"/>
        </w:rPr>
        <w:t>Short sentences. Punch intro sentences to paragraphs, end paragraphs that collect the important points then transition to the next. One idea per paragraph.</w:t>
      </w:r>
    </w:p>
    <w:p w14:paraId="1B50C0DB" w14:textId="77777777" w:rsidR="00014B1A" w:rsidRPr="00665681" w:rsidRDefault="00014B1A" w:rsidP="00014B1A">
      <w:pPr>
        <w:pStyle w:val="p2"/>
        <w:spacing w:before="0" w:beforeAutospacing="0" w:after="0" w:afterAutospacing="0"/>
        <w:rPr>
          <w:i/>
          <w:iCs/>
          <w:color w:val="000000"/>
        </w:rPr>
      </w:pPr>
      <w:r w:rsidRPr="00665681">
        <w:rPr>
          <w:i/>
          <w:iCs/>
          <w:color w:val="000000"/>
        </w:rPr>
        <w:t> </w:t>
      </w:r>
    </w:p>
    <w:p w14:paraId="04035C1E" w14:textId="77777777" w:rsidR="00014B1A" w:rsidRPr="00665681" w:rsidRDefault="00014B1A" w:rsidP="00014B1A">
      <w:pPr>
        <w:pStyle w:val="p1"/>
        <w:spacing w:before="0" w:beforeAutospacing="0" w:after="0" w:afterAutospacing="0"/>
        <w:rPr>
          <w:rStyle w:val="s1"/>
          <w:i/>
          <w:iCs/>
          <w:color w:val="000000"/>
        </w:rPr>
      </w:pPr>
      <w:r w:rsidRPr="00665681">
        <w:rPr>
          <w:i/>
          <w:iCs/>
          <w:color w:val="000000"/>
        </w:rPr>
        <w:t>Good overall how-to</w:t>
      </w:r>
      <w:r w:rsidRPr="00665681">
        <w:rPr>
          <w:rStyle w:val="apple-converted-space"/>
          <w:i/>
          <w:iCs/>
          <w:color w:val="000000"/>
        </w:rPr>
        <w:t> </w:t>
      </w:r>
      <w:hyperlink r:id="rId5" w:tooltip="https://x.com/nicholaszaorsky/status/1479549305623035904?s=11" w:history="1">
        <w:r w:rsidRPr="00665681">
          <w:rPr>
            <w:rStyle w:val="s1"/>
            <w:i/>
            <w:iCs/>
            <w:color w:val="0086F0"/>
            <w:u w:val="single"/>
          </w:rPr>
          <w:t>https://x.com/nicholaszaorsky/status/1479549305623035904?s=11</w:t>
        </w:r>
      </w:hyperlink>
      <w:r w:rsidRPr="00665681">
        <w:rPr>
          <w:rStyle w:val="apple-converted-space"/>
          <w:i/>
          <w:iCs/>
          <w:color w:val="000000"/>
        </w:rPr>
        <w:t> </w:t>
      </w:r>
    </w:p>
    <w:p w14:paraId="0FF1941D" w14:textId="77777777" w:rsidR="00014B1A" w:rsidRDefault="00014B1A" w:rsidP="00014B1A">
      <w:pPr>
        <w:pStyle w:val="p1"/>
        <w:spacing w:before="0" w:beforeAutospacing="0" w:after="0" w:afterAutospacing="0"/>
        <w:rPr>
          <w:rStyle w:val="s1"/>
          <w:b/>
          <w:bCs/>
          <w:color w:val="000000"/>
          <w:u w:val="single"/>
        </w:rPr>
      </w:pPr>
    </w:p>
    <w:p w14:paraId="41CBCC44" w14:textId="77777777" w:rsidR="00014B1A" w:rsidRDefault="00014B1A" w:rsidP="00014B1A">
      <w:pPr>
        <w:pStyle w:val="p1"/>
        <w:spacing w:before="0" w:beforeAutospacing="0" w:after="0" w:afterAutospacing="0"/>
        <w:rPr>
          <w:rStyle w:val="s1"/>
          <w:b/>
          <w:bCs/>
          <w:color w:val="000000"/>
          <w:u w:val="single"/>
        </w:rPr>
      </w:pPr>
    </w:p>
    <w:p w14:paraId="42681B3A" w14:textId="77777777" w:rsidR="00014B1A" w:rsidRPr="00FC6C7B" w:rsidRDefault="00014B1A" w:rsidP="00014B1A">
      <w:pPr>
        <w:pStyle w:val="p1"/>
        <w:spacing w:before="0" w:beforeAutospacing="0" w:after="0" w:afterAutospacing="0"/>
        <w:rPr>
          <w:b/>
          <w:bCs/>
          <w:color w:val="000000"/>
          <w:u w:val="single"/>
        </w:rPr>
      </w:pPr>
      <w:r w:rsidRPr="00656FB1">
        <w:rPr>
          <w:rStyle w:val="s1"/>
          <w:b/>
          <w:bCs/>
          <w:color w:val="000000"/>
          <w:u w:val="single"/>
        </w:rPr>
        <w:t>Title:</w:t>
      </w:r>
      <w:r w:rsidRPr="00656FB1">
        <w:rPr>
          <w:rStyle w:val="apple-converted-space"/>
          <w:b/>
          <w:bCs/>
          <w:color w:val="000000"/>
        </w:rPr>
        <w:t> </w:t>
      </w:r>
    </w:p>
    <w:p w14:paraId="2EE967B3" w14:textId="77777777" w:rsidR="00014B1A" w:rsidRDefault="00014B1A" w:rsidP="00014B1A">
      <w:pPr>
        <w:pStyle w:val="p2"/>
        <w:spacing w:before="0" w:beforeAutospacing="0" w:after="0" w:afterAutospacing="0"/>
        <w:rPr>
          <w:color w:val="000000"/>
        </w:rPr>
      </w:pPr>
      <w:r w:rsidRPr="00623125">
        <w:rPr>
          <w:color w:val="000000"/>
        </w:rPr>
        <w:t> </w:t>
      </w:r>
    </w:p>
    <w:p w14:paraId="4B3BF985" w14:textId="77777777" w:rsidR="00014B1A" w:rsidRPr="00623125" w:rsidRDefault="00014B1A" w:rsidP="00014B1A">
      <w:pPr>
        <w:pStyle w:val="p2"/>
        <w:spacing w:before="0" w:beforeAutospacing="0" w:after="0" w:afterAutospacing="0"/>
        <w:rPr>
          <w:color w:val="000000"/>
        </w:rPr>
      </w:pPr>
      <w:commentRangeStart w:id="0"/>
      <w:r>
        <w:rPr>
          <w:color w:val="000000"/>
        </w:rPr>
        <w:t xml:space="preserve">Comparing Venous Blood Gas and Arterial Blood Gas in Hypercapnic Respiratory Failure </w:t>
      </w:r>
      <w:commentRangeEnd w:id="0"/>
      <w:r w:rsidR="00E71005">
        <w:rPr>
          <w:rStyle w:val="CommentReference"/>
          <w:rFonts w:asciiTheme="minorHAnsi" w:eastAsiaTheme="minorHAnsi" w:hAnsiTheme="minorHAnsi" w:cstheme="minorBidi"/>
          <w:kern w:val="2"/>
          <w14:ligatures w14:val="standardContextual"/>
        </w:rPr>
        <w:commentReference w:id="0"/>
      </w:r>
    </w:p>
    <w:p w14:paraId="56E045B2" w14:textId="77777777" w:rsidR="00014B1A" w:rsidRPr="00623125" w:rsidRDefault="00014B1A" w:rsidP="00014B1A">
      <w:pPr>
        <w:pStyle w:val="p2"/>
        <w:spacing w:before="0" w:beforeAutospacing="0" w:after="0" w:afterAutospacing="0"/>
        <w:rPr>
          <w:color w:val="000000"/>
        </w:rPr>
      </w:pPr>
      <w:r w:rsidRPr="00623125">
        <w:rPr>
          <w:color w:val="000000"/>
        </w:rPr>
        <w:t> </w:t>
      </w:r>
    </w:p>
    <w:p w14:paraId="74DEAA75" w14:textId="77777777" w:rsidR="00014B1A" w:rsidRPr="00656FB1" w:rsidRDefault="00014B1A" w:rsidP="00014B1A">
      <w:pPr>
        <w:pStyle w:val="p1"/>
        <w:spacing w:before="0" w:beforeAutospacing="0" w:after="0" w:afterAutospacing="0"/>
        <w:rPr>
          <w:b/>
          <w:bCs/>
          <w:color w:val="000000"/>
        </w:rPr>
      </w:pPr>
      <w:r w:rsidRPr="00656FB1">
        <w:rPr>
          <w:rStyle w:val="s1"/>
          <w:b/>
          <w:bCs/>
          <w:color w:val="000000"/>
          <w:u w:val="single"/>
        </w:rPr>
        <w:t>Introduction:</w:t>
      </w:r>
      <w:r w:rsidRPr="00656FB1">
        <w:rPr>
          <w:rStyle w:val="apple-converted-space"/>
          <w:b/>
          <w:bCs/>
          <w:color w:val="000000"/>
        </w:rPr>
        <w:t> </w:t>
      </w:r>
    </w:p>
    <w:p w14:paraId="1D3E40D1" w14:textId="77777777" w:rsidR="00014B1A" w:rsidRPr="00623125" w:rsidRDefault="00014B1A" w:rsidP="00014B1A">
      <w:pPr>
        <w:pStyle w:val="p1"/>
        <w:spacing w:before="0" w:beforeAutospacing="0" w:after="0" w:afterAutospacing="0"/>
        <w:rPr>
          <w:color w:val="000000"/>
        </w:rPr>
      </w:pPr>
      <w:r w:rsidRPr="00623125">
        <w:rPr>
          <w:color w:val="000000"/>
        </w:rPr>
        <w:t> </w:t>
      </w:r>
    </w:p>
    <w:p w14:paraId="78496492" w14:textId="77777777" w:rsidR="00014B1A" w:rsidRDefault="00014B1A" w:rsidP="00014B1A">
      <w:pPr>
        <w:pStyle w:val="p1"/>
        <w:spacing w:before="0" w:beforeAutospacing="0" w:after="0" w:afterAutospacing="0"/>
        <w:rPr>
          <w:i/>
          <w:iCs/>
          <w:color w:val="000000"/>
        </w:rPr>
      </w:pPr>
      <w:r w:rsidRPr="00FC6C7B">
        <w:rPr>
          <w:i/>
          <w:iCs/>
          <w:color w:val="000000"/>
        </w:rPr>
        <w:t>“Problem, Gap, Hook” Heuristic:</w:t>
      </w:r>
      <w:r w:rsidRPr="00FC6C7B">
        <w:rPr>
          <w:rStyle w:val="apple-converted-space"/>
          <w:i/>
          <w:iCs/>
          <w:color w:val="000000"/>
        </w:rPr>
        <w:t> </w:t>
      </w:r>
      <w:hyperlink r:id="rId10" w:tooltip="https://www.ncbi.nlm.nih.gov/pmc/articles/PMC4602011/pdf/40037_2015_Article_211.pdf" w:history="1">
        <w:r w:rsidRPr="00FC6C7B">
          <w:rPr>
            <w:rStyle w:val="s1"/>
            <w:i/>
            <w:iCs/>
            <w:color w:val="0086F0"/>
            <w:u w:val="single"/>
          </w:rPr>
          <w:t>https://www.ncbi.nlm.nih.gov/pmc/articles/PMC4602011/pdf/40037_2015_Article_211.pdf</w:t>
        </w:r>
      </w:hyperlink>
    </w:p>
    <w:p w14:paraId="32A41C4B" w14:textId="77777777" w:rsidR="00014B1A" w:rsidRDefault="00014B1A" w:rsidP="00014B1A">
      <w:pPr>
        <w:pStyle w:val="p1"/>
        <w:spacing w:before="0" w:beforeAutospacing="0" w:after="0" w:afterAutospacing="0"/>
        <w:rPr>
          <w:i/>
          <w:iCs/>
          <w:color w:val="000000"/>
        </w:rPr>
      </w:pPr>
    </w:p>
    <w:p w14:paraId="5CDE2869" w14:textId="041D1F13" w:rsidR="00014B1A" w:rsidRDefault="00014B1A" w:rsidP="00014B1A">
      <w:pPr>
        <w:pStyle w:val="p1"/>
        <w:spacing w:before="0" w:beforeAutospacing="0" w:after="0" w:afterAutospacing="0"/>
        <w:rPr>
          <w:color w:val="000000"/>
        </w:rPr>
      </w:pPr>
      <w:r>
        <w:rPr>
          <w:color w:val="000000"/>
        </w:rPr>
        <w:t>Arterial blood gases (ABGs) are considered the gold standard for assessing acid-base balance, oxygenation and ventilation status</w:t>
      </w:r>
      <w:r w:rsidR="00455F0D">
        <w:rPr>
          <w:color w:val="000000"/>
        </w:rPr>
        <w:t>,</w:t>
      </w:r>
      <w:r>
        <w:rPr>
          <w:color w:val="000000"/>
        </w:rPr>
        <w:t xml:space="preserve"> and </w:t>
      </w:r>
      <w:r w:rsidR="00455F0D">
        <w:rPr>
          <w:color w:val="000000"/>
        </w:rPr>
        <w:t>remain</w:t>
      </w:r>
      <w:r>
        <w:rPr>
          <w:color w:val="000000"/>
        </w:rPr>
        <w:t xml:space="preserve"> essential in the management of hypercapnic respiratory failure. However, obtaining an ABG can be uncomfortable for patients, time-consuming and technically challenging, often requiring multiple attempts. </w:t>
      </w:r>
      <w:r w:rsidR="00455F0D">
        <w:rPr>
          <w:color w:val="000000"/>
        </w:rPr>
        <w:t>Potential c</w:t>
      </w:r>
      <w:r>
        <w:rPr>
          <w:color w:val="000000"/>
        </w:rPr>
        <w:t xml:space="preserve">omplications include arterial injury, thrombosis, air or clotted blood embolism, arterial occlusion, hematoma, and aneurysm formation. </w:t>
      </w:r>
    </w:p>
    <w:p w14:paraId="51C122B4" w14:textId="77777777" w:rsidR="00014B1A" w:rsidRDefault="00014B1A" w:rsidP="00014B1A">
      <w:pPr>
        <w:pStyle w:val="p1"/>
        <w:spacing w:before="0" w:beforeAutospacing="0" w:after="0" w:afterAutospacing="0"/>
        <w:rPr>
          <w:color w:val="000000"/>
        </w:rPr>
      </w:pPr>
    </w:p>
    <w:p w14:paraId="795D3611" w14:textId="1D92DF1E" w:rsidR="00014B1A" w:rsidRDefault="00014B1A" w:rsidP="00014B1A">
      <w:pPr>
        <w:pStyle w:val="p1"/>
        <w:spacing w:before="0" w:beforeAutospacing="0" w:after="0" w:afterAutospacing="0"/>
        <w:rPr>
          <w:color w:val="000000"/>
        </w:rPr>
      </w:pPr>
      <w:r>
        <w:rPr>
          <w:color w:val="000000"/>
        </w:rPr>
        <w:t xml:space="preserve">Hypercapnia </w:t>
      </w:r>
      <w:r w:rsidR="00455F0D">
        <w:rPr>
          <w:color w:val="000000"/>
        </w:rPr>
        <w:t xml:space="preserve">results from </w:t>
      </w:r>
      <w:r>
        <w:rPr>
          <w:color w:val="000000"/>
        </w:rPr>
        <w:t>lungs’ inability to adequately remove carbon dioxide from the bloodstream, leading to its accumulation. On ABG, hypercapnia is defined as greater than 45 mmHg</w:t>
      </w:r>
      <w:r w:rsidR="00455F0D">
        <w:rPr>
          <w:color w:val="000000"/>
        </w:rPr>
        <w:t xml:space="preserve"> while on VBG, hypercapnia is </w:t>
      </w:r>
      <w:ins w:id="1" w:author="Brian Locke" w:date="2025-09-22T14:51:00Z" w16du:dateUtc="2025-09-22T20:51:00Z">
        <w:r w:rsidR="00E71005">
          <w:rPr>
            <w:color w:val="000000"/>
          </w:rPr>
          <w:t xml:space="preserve">usually defined as </w:t>
        </w:r>
      </w:ins>
      <w:r w:rsidR="00455F0D">
        <w:rPr>
          <w:color w:val="000000"/>
        </w:rPr>
        <w:t xml:space="preserve">greater than 50 mmHg. </w:t>
      </w:r>
      <w:r>
        <w:rPr>
          <w:color w:val="000000"/>
        </w:rPr>
        <w:t>VBGs are increasingly used in</w:t>
      </w:r>
      <w:commentRangeStart w:id="2"/>
      <w:r>
        <w:rPr>
          <w:color w:val="000000"/>
        </w:rPr>
        <w:t xml:space="preserve"> emergency </w:t>
      </w:r>
      <w:commentRangeEnd w:id="2"/>
      <w:r w:rsidR="00E71005">
        <w:rPr>
          <w:rStyle w:val="CommentReference"/>
          <w:rFonts w:asciiTheme="minorHAnsi" w:eastAsiaTheme="minorHAnsi" w:hAnsiTheme="minorHAnsi" w:cstheme="minorBidi"/>
          <w:kern w:val="2"/>
          <w14:ligatures w14:val="standardContextual"/>
        </w:rPr>
        <w:commentReference w:id="2"/>
      </w:r>
      <w:r>
        <w:rPr>
          <w:color w:val="000000"/>
        </w:rPr>
        <w:t xml:space="preserve">settings as a screening tool for hypercapnia due to ease of collection and reduced risk, </w:t>
      </w:r>
      <w:r w:rsidR="00455F0D">
        <w:rPr>
          <w:color w:val="000000"/>
        </w:rPr>
        <w:t xml:space="preserve">though they are less precise in </w:t>
      </w:r>
      <w:r>
        <w:rPr>
          <w:color w:val="000000"/>
        </w:rPr>
        <w:t xml:space="preserve">measuring </w:t>
      </w:r>
      <w:ins w:id="3" w:author="Brian Locke" w:date="2025-09-22T14:51:00Z" w16du:dateUtc="2025-09-22T20:51:00Z">
        <w:r w:rsidR="00E71005">
          <w:rPr>
            <w:color w:val="000000"/>
          </w:rPr>
          <w:t xml:space="preserve">arterial </w:t>
        </w:r>
      </w:ins>
      <w:r>
        <w:rPr>
          <w:color w:val="000000"/>
        </w:rPr>
        <w:t xml:space="preserve">pCO2 compared </w:t>
      </w:r>
      <w:r w:rsidR="00455F0D">
        <w:rPr>
          <w:color w:val="000000"/>
        </w:rPr>
        <w:t xml:space="preserve">with </w:t>
      </w:r>
      <w:r>
        <w:rPr>
          <w:color w:val="000000"/>
        </w:rPr>
        <w:t xml:space="preserve">ABGs. </w:t>
      </w:r>
    </w:p>
    <w:p w14:paraId="07F032D9" w14:textId="77777777" w:rsidR="00014B1A" w:rsidRDefault="00014B1A" w:rsidP="00014B1A">
      <w:pPr>
        <w:pStyle w:val="p1"/>
        <w:spacing w:before="0" w:beforeAutospacing="0" w:after="0" w:afterAutospacing="0"/>
        <w:rPr>
          <w:color w:val="000000"/>
        </w:rPr>
      </w:pPr>
    </w:p>
    <w:p w14:paraId="23FEBD0B" w14:textId="45D2F6DE" w:rsidR="00E71005" w:rsidRDefault="00014B1A" w:rsidP="00BE5EBB">
      <w:pPr>
        <w:pStyle w:val="p1"/>
        <w:rPr>
          <w:color w:val="000000"/>
        </w:rPr>
        <w:pPrChange w:id="4" w:author="Brian Locke" w:date="2025-09-22T15:07:00Z" w16du:dateUtc="2025-09-22T21:07:00Z">
          <w:pPr>
            <w:pStyle w:val="p1"/>
            <w:spacing w:before="0" w:beforeAutospacing="0" w:after="0" w:afterAutospacing="0"/>
          </w:pPr>
        </w:pPrChange>
      </w:pPr>
      <w:r>
        <w:rPr>
          <w:color w:val="000000"/>
        </w:rPr>
        <w:t xml:space="preserve">Despite </w:t>
      </w:r>
      <w:r w:rsidR="00455F0D">
        <w:rPr>
          <w:color w:val="000000"/>
        </w:rPr>
        <w:t xml:space="preserve">their </w:t>
      </w:r>
      <w:r>
        <w:rPr>
          <w:color w:val="000000"/>
        </w:rPr>
        <w:t>growing use, there has been limited studies comparing VBG versus ABG in diagnosis of hypercapnic respiratory failure</w:t>
      </w:r>
      <w:ins w:id="5" w:author="Brian Locke" w:date="2025-09-22T14:53:00Z" w16du:dateUtc="2025-09-22T20:53:00Z">
        <w:r w:rsidR="00E71005">
          <w:rPr>
            <w:color w:val="000000"/>
          </w:rPr>
          <w:t>, and billing and device qualification guidance does not admit venous blood gas as sufficient evidence of hypercapnic respiratory failure</w:t>
        </w:r>
      </w:ins>
      <w:r>
        <w:rPr>
          <w:color w:val="000000"/>
        </w:rPr>
        <w:t>. In a study by Davies et. al, hospitalized patients with known or suspected hypercapnic respiratory failure underwent near-simultaneous ABG and VBG</w:t>
      </w:r>
      <w:r w:rsidR="00455F0D">
        <w:rPr>
          <w:color w:val="000000"/>
        </w:rPr>
        <w:t xml:space="preserve"> testing</w:t>
      </w:r>
      <w:r>
        <w:rPr>
          <w:color w:val="000000"/>
        </w:rPr>
        <w:t>. Results demonstrated close agreement in PaCO</w:t>
      </w:r>
      <w:r w:rsidRPr="00455F0D">
        <w:rPr>
          <w:color w:val="000000"/>
          <w:vertAlign w:val="subscript"/>
        </w:rPr>
        <w:t>2</w:t>
      </w:r>
      <w:r>
        <w:rPr>
          <w:color w:val="000000"/>
        </w:rPr>
        <w:t xml:space="preserve"> values between ABG and calculated </w:t>
      </w:r>
      <w:r w:rsidR="00455F0D">
        <w:rPr>
          <w:color w:val="000000"/>
        </w:rPr>
        <w:t xml:space="preserve">values derived from VBGs, supporting the use of VBGs in monitoring hypercapnic patients. </w:t>
      </w:r>
      <w:r>
        <w:rPr>
          <w:color w:val="000000"/>
        </w:rPr>
        <w:t>Similarly, a review by Lacy et. al analyzed a prospective study which found VBG to have 100% sensitivity in identifying hypercapnia in those with respiratory failure due to COPD exacerbation, pneumonia, heart failure and asthma using Pv</w:t>
      </w:r>
      <w:r w:rsidR="00455F0D" w:rsidRPr="00455F0D">
        <w:rPr>
          <w:color w:val="000000"/>
        </w:rPr>
        <w:t xml:space="preserve"> </w:t>
      </w:r>
      <w:r w:rsidR="00455F0D">
        <w:rPr>
          <w:color w:val="000000"/>
        </w:rPr>
        <w:t>CO</w:t>
      </w:r>
      <w:r w:rsidR="00455F0D" w:rsidRPr="00455F0D">
        <w:rPr>
          <w:color w:val="000000"/>
          <w:vertAlign w:val="subscript"/>
        </w:rPr>
        <w:t>2</w:t>
      </w:r>
      <w:r>
        <w:rPr>
          <w:color w:val="000000"/>
        </w:rPr>
        <w:t xml:space="preserve"> greater than 45 mmHg. Ak et. al published an additional prospective study in COPD patients in acute exacerbation that found VBG to identify hypercapnia in 100%. </w:t>
      </w:r>
      <w:r w:rsidR="00455F0D">
        <w:rPr>
          <w:color w:val="000000"/>
        </w:rPr>
        <w:t>In contrast,</w:t>
      </w:r>
      <w:r>
        <w:rPr>
          <w:color w:val="000000"/>
        </w:rPr>
        <w:t xml:space="preserve"> </w:t>
      </w:r>
      <w:r>
        <w:rPr>
          <w:color w:val="000000"/>
        </w:rPr>
        <w:lastRenderedPageBreak/>
        <w:t xml:space="preserve">McKeever </w:t>
      </w:r>
      <w:r w:rsidR="00455F0D" w:rsidRPr="00455F0D">
        <w:rPr>
          <w:color w:val="000000"/>
        </w:rPr>
        <w:t>found wide variability between arterial and venous CO₂ levels in COPD patients with acute exacerbations, underscoring the limitations of VBG precision.</w:t>
      </w:r>
      <w:ins w:id="6" w:author="Brian Locke" w:date="2025-09-22T15:03:00Z" w16du:dateUtc="2025-09-22T21:03:00Z">
        <w:r w:rsidR="00BE5EBB">
          <w:rPr>
            <w:color w:val="000000"/>
          </w:rPr>
          <w:t xml:space="preserve"> </w:t>
        </w:r>
      </w:ins>
      <w:ins w:id="7" w:author="Brian Locke" w:date="2025-09-22T15:06:00Z">
        <w:r w:rsidR="00BE5EBB" w:rsidRPr="00BE5EBB">
          <w:rPr>
            <w:color w:val="000000"/>
          </w:rPr>
          <w:t>Most prior studies have emphasized the analytical agreement between venous and arterial blood gases. Few have examined whether hypercapnia identified by each method carries similar prognostic weight, or whether observed differences reflect patient selection rather than biology. If venous hypercapnia predicts outcomes</w:t>
        </w:r>
      </w:ins>
      <w:ins w:id="8" w:author="Brian Locke" w:date="2025-09-22T15:06:00Z" w16du:dateUtc="2025-09-22T21:06:00Z">
        <w:r w:rsidR="00BE5EBB">
          <w:rPr>
            <w:color w:val="000000"/>
          </w:rPr>
          <w:t xml:space="preserve"> adverse outcomes such as the need for ventilatory support,</w:t>
        </w:r>
      </w:ins>
      <w:ins w:id="9" w:author="Brian Locke" w:date="2025-09-22T15:06:00Z">
        <w:r w:rsidR="00BE5EBB" w:rsidRPr="00BE5EBB">
          <w:rPr>
            <w:color w:val="000000"/>
          </w:rPr>
          <w:t xml:space="preserve"> this would support using VBGs as diagnostic evidence of hypercapnic respiratory failure.</w:t>
        </w:r>
      </w:ins>
    </w:p>
    <w:p w14:paraId="0D9C3E69" w14:textId="59CED721" w:rsidR="00014B1A" w:rsidRPr="00692EC8" w:rsidRDefault="00014B1A" w:rsidP="00014B1A">
      <w:pPr>
        <w:pStyle w:val="p2"/>
        <w:spacing w:before="0" w:beforeAutospacing="0" w:after="0" w:afterAutospacing="0"/>
        <w:rPr>
          <w:color w:val="000000"/>
        </w:rPr>
      </w:pPr>
      <w:r w:rsidRPr="00692EC8">
        <w:rPr>
          <w:color w:val="000000"/>
        </w:rPr>
        <w:t xml:space="preserve">The objective of this study </w:t>
      </w:r>
      <w:r w:rsidR="00455F0D">
        <w:rPr>
          <w:color w:val="000000"/>
        </w:rPr>
        <w:t>wa</w:t>
      </w:r>
      <w:r w:rsidRPr="00692EC8">
        <w:rPr>
          <w:color w:val="000000"/>
        </w:rPr>
        <w:t xml:space="preserve">s to determine </w:t>
      </w:r>
      <w:del w:id="10" w:author="Brian Locke" w:date="2025-09-22T15:03:00Z" w16du:dateUtc="2025-09-22T21:03:00Z">
        <w:r w:rsidRPr="00692EC8" w:rsidDel="00BE5EBB">
          <w:rPr>
            <w:color w:val="000000"/>
          </w:rPr>
          <w:delText>whether</w:delText>
        </w:r>
      </w:del>
      <w:ins w:id="11" w:author="Brian Locke" w:date="2025-09-22T15:03:00Z" w16du:dateUtc="2025-09-22T21:03:00Z">
        <w:r w:rsidR="00BE5EBB">
          <w:rPr>
            <w:color w:val="000000"/>
          </w:rPr>
          <w:t>t</w:t>
        </w:r>
      </w:ins>
      <w:ins w:id="12" w:author="Brian Locke" w:date="2025-09-22T15:04:00Z" w16du:dateUtc="2025-09-22T21:04:00Z">
        <w:r w:rsidR="00BE5EBB">
          <w:rPr>
            <w:color w:val="000000"/>
          </w:rPr>
          <w:t>he associations of hypercapnia by ABG and</w:t>
        </w:r>
      </w:ins>
      <w:r w:rsidRPr="00692EC8">
        <w:rPr>
          <w:color w:val="000000"/>
        </w:rPr>
        <w:t xml:space="preserve"> VBG </w:t>
      </w:r>
      <w:del w:id="13" w:author="Brian Locke" w:date="2025-09-22T15:04:00Z" w16du:dateUtc="2025-09-22T21:04:00Z">
        <w:r w:rsidRPr="00692EC8" w:rsidDel="00BE5EBB">
          <w:rPr>
            <w:color w:val="000000"/>
          </w:rPr>
          <w:delText>measurements can reliably identify hypercapni</w:delText>
        </w:r>
        <w:r w:rsidDel="00BE5EBB">
          <w:rPr>
            <w:color w:val="000000"/>
          </w:rPr>
          <w:delText xml:space="preserve">a </w:delText>
        </w:r>
        <w:r w:rsidRPr="00692EC8" w:rsidDel="00BE5EBB">
          <w:rPr>
            <w:color w:val="000000"/>
          </w:rPr>
          <w:delText xml:space="preserve">compared </w:delText>
        </w:r>
        <w:r w:rsidR="00455F0D" w:rsidDel="00BE5EBB">
          <w:rPr>
            <w:color w:val="000000"/>
          </w:rPr>
          <w:delText xml:space="preserve">with </w:delText>
        </w:r>
        <w:r w:rsidRPr="00692EC8" w:rsidDel="00BE5EBB">
          <w:rPr>
            <w:color w:val="000000"/>
          </w:rPr>
          <w:delText>ABG</w:delText>
        </w:r>
        <w:r w:rsidR="00455F0D" w:rsidDel="00BE5EBB">
          <w:rPr>
            <w:color w:val="000000"/>
          </w:rPr>
          <w:delText>s</w:delText>
        </w:r>
        <w:r w:rsidRPr="00692EC8" w:rsidDel="00BE5EBB">
          <w:rPr>
            <w:color w:val="000000"/>
          </w:rPr>
          <w:delText xml:space="preserve">. </w:delText>
        </w:r>
        <w:r w:rsidDel="00BE5EBB">
          <w:rPr>
            <w:color w:val="000000"/>
          </w:rPr>
          <w:delText>The</w:delText>
        </w:r>
        <w:r w:rsidRPr="00692EC8" w:rsidDel="00BE5EBB">
          <w:rPr>
            <w:color w:val="000000"/>
          </w:rPr>
          <w:delText xml:space="preserve"> outcomes </w:delText>
        </w:r>
        <w:r w:rsidDel="00BE5EBB">
          <w:rPr>
            <w:color w:val="000000"/>
          </w:rPr>
          <w:delText xml:space="preserve">evaluated </w:delText>
        </w:r>
        <w:r w:rsidRPr="00692EC8" w:rsidDel="00BE5EBB">
          <w:rPr>
            <w:color w:val="000000"/>
          </w:rPr>
          <w:delText>includ</w:delText>
        </w:r>
        <w:r w:rsidDel="00BE5EBB">
          <w:rPr>
            <w:color w:val="000000"/>
          </w:rPr>
          <w:delText>e</w:delText>
        </w:r>
      </w:del>
      <w:ins w:id="14" w:author="Brian Locke" w:date="2025-09-22T15:04:00Z" w16du:dateUtc="2025-09-22T21:04:00Z">
        <w:r w:rsidR="00BE5EBB">
          <w:rPr>
            <w:color w:val="000000"/>
          </w:rPr>
          <w:t>with hypercapnia-related outcomes, such as receipt of a diagnosis code for hypercapnic respiratory failure,</w:t>
        </w:r>
      </w:ins>
      <w:r w:rsidRPr="00692EC8">
        <w:rPr>
          <w:color w:val="000000"/>
        </w:rPr>
        <w:t xml:space="preserve"> </w:t>
      </w:r>
      <w:ins w:id="15" w:author="Brian Locke" w:date="2025-09-22T15:05:00Z" w16du:dateUtc="2025-09-22T21:05:00Z">
        <w:r w:rsidR="00BE5EBB">
          <w:rPr>
            <w:color w:val="000000"/>
          </w:rPr>
          <w:t>receipt of invasive mechanical ventilation</w:t>
        </w:r>
      </w:ins>
      <w:del w:id="16" w:author="Brian Locke" w:date="2025-09-22T15:05:00Z" w16du:dateUtc="2025-09-22T21:05:00Z">
        <w:r w:rsidRPr="00692EC8" w:rsidDel="00BE5EBB">
          <w:rPr>
            <w:color w:val="000000"/>
          </w:rPr>
          <w:delText>endotracheal intubation</w:delText>
        </w:r>
      </w:del>
      <w:r w:rsidRPr="00692EC8">
        <w:rPr>
          <w:color w:val="000000"/>
        </w:rPr>
        <w:t xml:space="preserve">, </w:t>
      </w:r>
      <w:del w:id="17" w:author="Brian Locke" w:date="2025-09-22T15:04:00Z" w16du:dateUtc="2025-09-22T21:04:00Z">
        <w:r w:rsidRPr="00692EC8" w:rsidDel="00BE5EBB">
          <w:rPr>
            <w:color w:val="000000"/>
          </w:rPr>
          <w:delText xml:space="preserve">initiation </w:delText>
        </w:r>
      </w:del>
      <w:ins w:id="18" w:author="Brian Locke" w:date="2025-09-22T15:04:00Z" w16du:dateUtc="2025-09-22T21:04:00Z">
        <w:r w:rsidR="00BE5EBB">
          <w:rPr>
            <w:color w:val="000000"/>
          </w:rPr>
          <w:t xml:space="preserve">receipt of </w:t>
        </w:r>
      </w:ins>
      <w:del w:id="19" w:author="Brian Locke" w:date="2025-09-22T15:05:00Z" w16du:dateUtc="2025-09-22T21:05:00Z">
        <w:r w:rsidRPr="00692EC8" w:rsidDel="00BE5EBB">
          <w:rPr>
            <w:color w:val="000000"/>
          </w:rPr>
          <w:delText xml:space="preserve">of </w:delText>
        </w:r>
      </w:del>
      <w:r w:rsidRPr="00692EC8">
        <w:rPr>
          <w:color w:val="000000"/>
        </w:rPr>
        <w:t>non-invasive ventilation (NIV),</w:t>
      </w:r>
      <w:ins w:id="20" w:author="Brian Locke" w:date="2025-09-22T15:04:00Z" w16du:dateUtc="2025-09-22T21:04:00Z">
        <w:r w:rsidR="00BE5EBB">
          <w:rPr>
            <w:color w:val="000000"/>
          </w:rPr>
          <w:t xml:space="preserve"> and</w:t>
        </w:r>
      </w:ins>
      <w:r w:rsidRPr="00692EC8">
        <w:rPr>
          <w:color w:val="000000"/>
        </w:rPr>
        <w:t xml:space="preserve"> </w:t>
      </w:r>
      <w:r>
        <w:rPr>
          <w:color w:val="000000"/>
        </w:rPr>
        <w:t>60-day</w:t>
      </w:r>
      <w:ins w:id="21" w:author="Brian Locke" w:date="2025-09-22T15:05:00Z" w16du:dateUtc="2025-09-22T21:05:00Z">
        <w:r w:rsidR="00BE5EBB">
          <w:rPr>
            <w:color w:val="000000"/>
          </w:rPr>
          <w:t xml:space="preserve"> any-cause</w:t>
        </w:r>
      </w:ins>
      <w:r>
        <w:rPr>
          <w:color w:val="000000"/>
        </w:rPr>
        <w:t xml:space="preserve"> mortality</w:t>
      </w:r>
      <w:ins w:id="22" w:author="Brian Locke" w:date="2025-09-22T15:05:00Z" w16du:dateUtc="2025-09-22T21:05:00Z">
        <w:r w:rsidR="00BE5EBB">
          <w:rPr>
            <w:color w:val="000000"/>
          </w:rPr>
          <w:t xml:space="preserve">, after adjusting for propensity to redeive each type of blood gas sampling. </w:t>
        </w:r>
      </w:ins>
      <w:del w:id="23" w:author="Brian Locke" w:date="2025-09-22T15:05:00Z" w16du:dateUtc="2025-09-22T21:05:00Z">
        <w:r w:rsidRPr="00692EC8" w:rsidDel="00BE5EBB">
          <w:rPr>
            <w:color w:val="000000"/>
          </w:rPr>
          <w:delText xml:space="preserve"> and </w:delText>
        </w:r>
        <w:r w:rsidDel="00BE5EBB">
          <w:rPr>
            <w:color w:val="000000"/>
          </w:rPr>
          <w:delText>diagnosis for</w:delText>
        </w:r>
        <w:r w:rsidRPr="00692EC8" w:rsidDel="00BE5EBB">
          <w:rPr>
            <w:color w:val="000000"/>
          </w:rPr>
          <w:delText xml:space="preserve"> hypercapnia among three groups: patients with hypercapnia on ABG, on VBG, or based on calculated</w:delText>
        </w:r>
        <w:r w:rsidR="00455F0D" w:rsidDel="00BE5EBB">
          <w:rPr>
            <w:color w:val="000000"/>
          </w:rPr>
          <w:delText>.</w:delText>
        </w:r>
      </w:del>
    </w:p>
    <w:p w14:paraId="3E12FF96" w14:textId="77777777" w:rsidR="00014B1A" w:rsidRPr="00623125" w:rsidRDefault="00014B1A" w:rsidP="00014B1A">
      <w:pPr>
        <w:pStyle w:val="p2"/>
        <w:spacing w:before="0" w:beforeAutospacing="0" w:after="0" w:afterAutospacing="0"/>
        <w:rPr>
          <w:color w:val="000000"/>
        </w:rPr>
      </w:pPr>
      <w:r w:rsidRPr="00623125">
        <w:rPr>
          <w:color w:val="000000"/>
        </w:rPr>
        <w:t> </w:t>
      </w:r>
    </w:p>
    <w:p w14:paraId="79E3F53B" w14:textId="77777777" w:rsidR="00014B1A" w:rsidRPr="0041535D" w:rsidRDefault="00014B1A" w:rsidP="00014B1A">
      <w:pPr>
        <w:pStyle w:val="p1"/>
        <w:spacing w:before="0" w:beforeAutospacing="0" w:after="0" w:afterAutospacing="0"/>
        <w:rPr>
          <w:b/>
          <w:bCs/>
          <w:color w:val="000000"/>
        </w:rPr>
      </w:pPr>
      <w:r w:rsidRPr="0041535D">
        <w:rPr>
          <w:rStyle w:val="s1"/>
          <w:b/>
          <w:bCs/>
          <w:color w:val="000000"/>
          <w:u w:val="single"/>
        </w:rPr>
        <w:t>Methods:</w:t>
      </w:r>
      <w:r w:rsidRPr="0041535D">
        <w:rPr>
          <w:rStyle w:val="apple-converted-space"/>
          <w:b/>
          <w:bCs/>
          <w:color w:val="000000"/>
        </w:rPr>
        <w:t> </w:t>
      </w:r>
    </w:p>
    <w:p w14:paraId="3943CD2C" w14:textId="77777777" w:rsidR="00014B1A" w:rsidRDefault="00014B1A" w:rsidP="00014B1A">
      <w:pPr>
        <w:pStyle w:val="p2"/>
        <w:spacing w:before="0" w:beforeAutospacing="0" w:after="0" w:afterAutospacing="0"/>
        <w:rPr>
          <w:color w:val="000000"/>
        </w:rPr>
      </w:pPr>
      <w:r w:rsidRPr="00623125">
        <w:rPr>
          <w:color w:val="000000"/>
        </w:rPr>
        <w:t> </w:t>
      </w:r>
    </w:p>
    <w:p w14:paraId="7922EAD2" w14:textId="77777777" w:rsidR="00014B1A" w:rsidRPr="00665681" w:rsidRDefault="00014B1A" w:rsidP="00014B1A">
      <w:pPr>
        <w:pStyle w:val="p1"/>
        <w:spacing w:before="0" w:beforeAutospacing="0" w:after="0" w:afterAutospacing="0"/>
        <w:rPr>
          <w:rFonts w:ascii="Helvetica" w:hAnsi="Helvetica" w:cs="Helvetica"/>
          <w:i/>
          <w:iCs/>
        </w:rPr>
      </w:pPr>
      <w:hyperlink r:id="rId11" w:history="1">
        <w:r w:rsidRPr="00665681">
          <w:rPr>
            <w:rStyle w:val="Hyperlink"/>
            <w:rFonts w:ascii="Helvetica" w:eastAsiaTheme="majorEastAsia" w:hAnsi="Helvetica" w:cs="Helvetica"/>
          </w:rPr>
          <w:t>https://www.equator-network.org/reporting-guidelines/record/</w:t>
        </w:r>
      </w:hyperlink>
    </w:p>
    <w:p w14:paraId="4B977253" w14:textId="77777777" w:rsidR="00014B1A" w:rsidRPr="00623125" w:rsidRDefault="00014B1A" w:rsidP="00014B1A">
      <w:pPr>
        <w:pStyle w:val="p2"/>
        <w:spacing w:before="0" w:beforeAutospacing="0" w:after="0" w:afterAutospacing="0"/>
        <w:rPr>
          <w:color w:val="000000"/>
        </w:rPr>
      </w:pPr>
      <w:r w:rsidRPr="00623125">
        <w:rPr>
          <w:color w:val="000000"/>
        </w:rPr>
        <w:t> </w:t>
      </w:r>
    </w:p>
    <w:p w14:paraId="0C09B3B2" w14:textId="77777777" w:rsidR="00014B1A" w:rsidRDefault="00014B1A" w:rsidP="00014B1A">
      <w:pPr>
        <w:pStyle w:val="li1"/>
        <w:numPr>
          <w:ilvl w:val="0"/>
          <w:numId w:val="3"/>
        </w:numPr>
        <w:spacing w:before="0" w:beforeAutospacing="0" w:after="0" w:afterAutospacing="0"/>
        <w:rPr>
          <w:i/>
          <w:iCs/>
          <w:color w:val="000000"/>
        </w:rPr>
      </w:pPr>
      <w:r w:rsidRPr="00665681">
        <w:rPr>
          <w:i/>
          <w:iCs/>
          <w:color w:val="000000"/>
        </w:rPr>
        <w:t>How did we get the dataset:</w:t>
      </w:r>
      <w:r w:rsidRPr="00665681">
        <w:rPr>
          <w:rStyle w:val="apple-converted-space"/>
          <w:i/>
          <w:iCs/>
          <w:color w:val="000000"/>
        </w:rPr>
        <w:t>  </w:t>
      </w:r>
      <w:r w:rsidRPr="00665681">
        <w:rPr>
          <w:i/>
          <w:iCs/>
          <w:color w:val="000000"/>
        </w:rPr>
        <w:t>Requested all data from 2022 from TriNetX research network that had at least 1 criteria that would indicate hypercapnia may be present</w:t>
      </w:r>
    </w:p>
    <w:p w14:paraId="6B3F6976" w14:textId="77777777" w:rsidR="00014B1A" w:rsidRPr="00161DE4" w:rsidRDefault="00014B1A" w:rsidP="00014B1A">
      <w:pPr>
        <w:pStyle w:val="li1"/>
        <w:numPr>
          <w:ilvl w:val="0"/>
          <w:numId w:val="3"/>
        </w:numPr>
        <w:spacing w:before="0" w:beforeAutospacing="0" w:after="0" w:afterAutospacing="0"/>
        <w:rPr>
          <w:i/>
          <w:iCs/>
          <w:color w:val="000000"/>
        </w:rPr>
      </w:pPr>
      <w:r w:rsidRPr="0054705A">
        <w:rPr>
          <w:i/>
          <w:iCs/>
          <w:color w:val="000000"/>
        </w:rPr>
        <w:t>What data cleaning did we do: ensured institution was submitting all data.</w:t>
      </w:r>
    </w:p>
    <w:p w14:paraId="7ABDBDBD" w14:textId="77777777" w:rsidR="00014B1A" w:rsidRPr="0054705A" w:rsidRDefault="00014B1A" w:rsidP="00014B1A">
      <w:pPr>
        <w:pStyle w:val="li1"/>
        <w:numPr>
          <w:ilvl w:val="0"/>
          <w:numId w:val="3"/>
        </w:numPr>
        <w:spacing w:before="0" w:beforeAutospacing="0" w:after="0" w:afterAutospacing="0"/>
        <w:rPr>
          <w:i/>
          <w:iCs/>
          <w:color w:val="000000"/>
        </w:rPr>
      </w:pPr>
      <w:r w:rsidRPr="0054705A">
        <w:rPr>
          <w:i/>
          <w:iCs/>
          <w:color w:val="000000"/>
        </w:rPr>
        <w:t>A “Table 1” to describe the variables in the dataset</w:t>
      </w:r>
      <w:r w:rsidRPr="0054705A">
        <w:rPr>
          <w:rStyle w:val="apple-converted-space"/>
          <w:i/>
          <w:iCs/>
          <w:color w:val="000000"/>
        </w:rPr>
        <w:t> </w:t>
      </w:r>
    </w:p>
    <w:p w14:paraId="5C24EED3" w14:textId="77777777" w:rsidR="00014B1A" w:rsidRPr="0054705A" w:rsidRDefault="00014B1A" w:rsidP="00014B1A">
      <w:pPr>
        <w:pStyle w:val="p1"/>
        <w:spacing w:before="0" w:beforeAutospacing="0" w:after="0" w:afterAutospacing="0"/>
        <w:rPr>
          <w:rStyle w:val="apple-converted-space"/>
          <w:i/>
          <w:iCs/>
          <w:color w:val="000000"/>
        </w:rPr>
      </w:pPr>
      <w:hyperlink r:id="rId12" w:tooltip="https://theeffectbook.net/ch-DescribingVariables.html" w:history="1">
        <w:r w:rsidRPr="0054705A">
          <w:rPr>
            <w:rStyle w:val="Hyperlink"/>
            <w:rFonts w:eastAsiaTheme="majorEastAsia"/>
            <w:color w:val="0086F0"/>
          </w:rPr>
          <w:t>https://theeffectbook.net/ch-DescribingVariables.html</w:t>
        </w:r>
      </w:hyperlink>
      <w:r w:rsidRPr="0054705A">
        <w:rPr>
          <w:rStyle w:val="apple-converted-space"/>
          <w:i/>
          <w:iCs/>
          <w:color w:val="000000"/>
        </w:rPr>
        <w:t> </w:t>
      </w:r>
    </w:p>
    <w:p w14:paraId="0FEAF58A" w14:textId="77777777" w:rsidR="00014B1A" w:rsidRDefault="00014B1A" w:rsidP="00014B1A">
      <w:pPr>
        <w:pStyle w:val="p1"/>
        <w:spacing w:before="0" w:beforeAutospacing="0" w:after="0" w:afterAutospacing="0"/>
        <w:rPr>
          <w:rStyle w:val="apple-converted-space"/>
          <w:color w:val="000000"/>
        </w:rPr>
      </w:pPr>
    </w:p>
    <w:p w14:paraId="43DA5D4A" w14:textId="77777777" w:rsidR="00014B1A" w:rsidRPr="0054705A" w:rsidRDefault="00014B1A" w:rsidP="00014B1A">
      <w:pPr>
        <w:pStyle w:val="p1"/>
        <w:spacing w:before="0" w:beforeAutospacing="0" w:after="0" w:afterAutospacing="0"/>
        <w:rPr>
          <w:rStyle w:val="apple-converted-space"/>
          <w:i/>
          <w:iCs/>
          <w:color w:val="000000"/>
        </w:rPr>
      </w:pPr>
      <w:r w:rsidRPr="0054705A">
        <w:rPr>
          <w:rStyle w:val="apple-converted-space"/>
          <w:i/>
          <w:iCs/>
          <w:color w:val="000000"/>
        </w:rPr>
        <w:t xml:space="preserve">Guide to help make figures of Table 1 (to show distribution) </w:t>
      </w:r>
    </w:p>
    <w:p w14:paraId="2B39B587" w14:textId="77777777" w:rsidR="00014B1A" w:rsidRPr="00161DE4" w:rsidRDefault="00014B1A" w:rsidP="00014B1A">
      <w:pPr>
        <w:pStyle w:val="p1"/>
        <w:spacing w:before="0" w:beforeAutospacing="0" w:after="0" w:afterAutospacing="0"/>
        <w:rPr>
          <w:rFonts w:ascii="Helvetica" w:hAnsi="Helvetica" w:cs="Helvetica"/>
          <w:i/>
          <w:iCs/>
          <w:color w:val="0563C1" w:themeColor="hyperlink"/>
          <w:u w:val="single"/>
        </w:rPr>
      </w:pPr>
      <w:hyperlink r:id="rId13" w:history="1">
        <w:r w:rsidRPr="0054705A">
          <w:rPr>
            <w:rStyle w:val="Hyperlink"/>
            <w:rFonts w:ascii="Helvetica" w:eastAsiaTheme="majorEastAsia" w:hAnsi="Helvetica" w:cs="Helvetica"/>
          </w:rPr>
          <w:t>https://jthomasmock.github.io/gtExtras/articles/plotting-with-gtExtras.html</w:t>
        </w:r>
      </w:hyperlink>
    </w:p>
    <w:p w14:paraId="5FF5C71F" w14:textId="77777777" w:rsidR="00014B1A" w:rsidRPr="0054705A" w:rsidRDefault="00014B1A" w:rsidP="00014B1A">
      <w:pPr>
        <w:pStyle w:val="li1"/>
        <w:numPr>
          <w:ilvl w:val="0"/>
          <w:numId w:val="3"/>
        </w:numPr>
        <w:spacing w:before="0" w:beforeAutospacing="0" w:after="0" w:afterAutospacing="0"/>
        <w:rPr>
          <w:i/>
          <w:iCs/>
          <w:color w:val="000000"/>
        </w:rPr>
      </w:pPr>
      <w:r w:rsidRPr="0054705A">
        <w:rPr>
          <w:i/>
          <w:iCs/>
          <w:color w:val="000000"/>
        </w:rPr>
        <w:t>Description of correlations with the outcomes of interest</w:t>
      </w:r>
    </w:p>
    <w:p w14:paraId="72E4CA3F" w14:textId="77777777" w:rsidR="00014B1A" w:rsidRPr="0054705A" w:rsidRDefault="00014B1A" w:rsidP="00014B1A">
      <w:pPr>
        <w:pStyle w:val="p1"/>
        <w:spacing w:before="0" w:beforeAutospacing="0" w:after="0" w:afterAutospacing="0"/>
        <w:rPr>
          <w:rStyle w:val="apple-converted-space"/>
          <w:i/>
          <w:iCs/>
          <w:color w:val="000000"/>
        </w:rPr>
      </w:pPr>
      <w:hyperlink r:id="rId14" w:tooltip="https://theeffectbook.net/ch-DescribingRelationships.html" w:history="1">
        <w:r w:rsidRPr="0054705A">
          <w:rPr>
            <w:rStyle w:val="Hyperlink"/>
            <w:rFonts w:eastAsiaTheme="majorEastAsia"/>
            <w:color w:val="0086F0"/>
          </w:rPr>
          <w:t>https://theeffectbook.net/ch-DescribingRelationships.html</w:t>
        </w:r>
      </w:hyperlink>
      <w:r w:rsidRPr="0054705A">
        <w:rPr>
          <w:rStyle w:val="apple-converted-space"/>
          <w:i/>
          <w:iCs/>
          <w:color w:val="000000"/>
        </w:rPr>
        <w:t> </w:t>
      </w:r>
      <w:r w:rsidRPr="0054705A">
        <w:rPr>
          <w:i/>
          <w:iCs/>
          <w:color w:val="000000"/>
        </w:rPr>
        <w:t>(the rest of the book looks pretty good, too)</w:t>
      </w:r>
    </w:p>
    <w:p w14:paraId="4E2FD8DC" w14:textId="77777777" w:rsidR="00014B1A" w:rsidRDefault="00014B1A" w:rsidP="00014B1A">
      <w:pPr>
        <w:pStyle w:val="p1"/>
        <w:spacing w:before="0" w:beforeAutospacing="0" w:after="0" w:afterAutospacing="0"/>
        <w:rPr>
          <w:rStyle w:val="Hyperlink"/>
          <w:rFonts w:ascii="Helvetica" w:eastAsiaTheme="majorEastAsia" w:hAnsi="Helvetica" w:cs="Helvetica"/>
          <w:i/>
          <w:iCs/>
        </w:rPr>
      </w:pPr>
    </w:p>
    <w:p w14:paraId="1C9F4112" w14:textId="77777777" w:rsidR="00014B1A" w:rsidRDefault="00014B1A" w:rsidP="00014B1A">
      <w:pPr>
        <w:pStyle w:val="li1"/>
        <w:spacing w:before="0" w:beforeAutospacing="0" w:after="0" w:afterAutospacing="0"/>
        <w:rPr>
          <w:color w:val="000000"/>
        </w:rPr>
      </w:pPr>
    </w:p>
    <w:p w14:paraId="24901E84" w14:textId="3CD1ACC0" w:rsidR="00014B1A" w:rsidRDefault="00014B1A" w:rsidP="00014B1A">
      <w:pPr>
        <w:pStyle w:val="li1"/>
        <w:spacing w:before="0" w:beforeAutospacing="0" w:after="0" w:afterAutospacing="0"/>
        <w:rPr>
          <w:color w:val="000000"/>
        </w:rPr>
      </w:pPr>
      <w:r w:rsidRPr="00A900B6">
        <w:rPr>
          <w:color w:val="000000"/>
        </w:rPr>
        <w:t xml:space="preserve">This </w:t>
      </w:r>
      <w:ins w:id="24" w:author="Brian Locke" w:date="2025-09-22T15:07:00Z" w16du:dateUtc="2025-09-22T21:07:00Z">
        <w:r w:rsidR="00BE5EBB">
          <w:rPr>
            <w:color w:val="000000"/>
          </w:rPr>
          <w:t xml:space="preserve">multicenter </w:t>
        </w:r>
      </w:ins>
      <w:r w:rsidRPr="00A900B6">
        <w:rPr>
          <w:color w:val="000000"/>
        </w:rPr>
        <w:t>retrospective cohort study using de-identified patent data from the 2022 TriNetX research network</w:t>
      </w:r>
      <w:ins w:id="25" w:author="Brian Locke" w:date="2025-09-22T15:13:00Z" w16du:dateUtc="2025-09-22T21:13:00Z">
        <w:r w:rsidR="00585875" w:rsidRPr="00585875">
          <w:t xml:space="preserve"> </w:t>
        </w:r>
        <w:r w:rsidR="00585875">
          <w:t>(TriNetX, LLC. Cambridge, MA)</w:t>
        </w:r>
      </w:ins>
      <w:r w:rsidRPr="00A900B6">
        <w:rPr>
          <w:color w:val="000000"/>
        </w:rPr>
        <w:t>, which aggregates</w:t>
      </w:r>
      <w:ins w:id="26" w:author="Brian Locke" w:date="2025-09-22T15:08:00Z" w16du:dateUtc="2025-09-22T21:08:00Z">
        <w:r w:rsidR="00BE5EBB">
          <w:rPr>
            <w:color w:val="000000"/>
          </w:rPr>
          <w:t xml:space="preserve"> electronic health record</w:t>
        </w:r>
      </w:ins>
      <w:del w:id="27" w:author="Brian Locke" w:date="2025-09-22T15:08:00Z" w16du:dateUtc="2025-09-22T21:08:00Z">
        <w:r w:rsidRPr="00A900B6" w:rsidDel="00BE5EBB">
          <w:rPr>
            <w:color w:val="000000"/>
          </w:rPr>
          <w:delText xml:space="preserve"> EMR</w:delText>
        </w:r>
      </w:del>
      <w:r w:rsidRPr="00A900B6">
        <w:rPr>
          <w:color w:val="000000"/>
        </w:rPr>
        <w:t xml:space="preserve"> data from participating health systems. </w:t>
      </w:r>
      <w:ins w:id="28" w:author="Brian Locke" w:date="2025-09-22T15:13:00Z">
        <w:r w:rsidR="00585875" w:rsidRPr="00585875">
          <w:rPr>
            <w:color w:val="000000"/>
          </w:rPr>
          <w:t>which provides deidentified individual-level patient data from 76 medical centers across the US serving roughly 115 million patients at the time of data requisition</w:t>
        </w:r>
      </w:ins>
      <w:r w:rsidRPr="00A900B6">
        <w:rPr>
          <w:color w:val="000000"/>
        </w:rPr>
        <w:t>The University of Utah Institutional Review Board reviewed the study protocol and determined the project met criteria for exemption (IRB #00184622).</w:t>
      </w:r>
    </w:p>
    <w:p w14:paraId="47EF72AA" w14:textId="77777777" w:rsidR="00014B1A" w:rsidRDefault="00014B1A" w:rsidP="00014B1A">
      <w:pPr>
        <w:pStyle w:val="li1"/>
        <w:spacing w:before="0" w:beforeAutospacing="0" w:after="0" w:afterAutospacing="0"/>
        <w:rPr>
          <w:color w:val="000000"/>
        </w:rPr>
      </w:pPr>
    </w:p>
    <w:p w14:paraId="480EACE3" w14:textId="77777777" w:rsidR="00014B1A" w:rsidRDefault="00014B1A" w:rsidP="00014B1A">
      <w:pPr>
        <w:pStyle w:val="li1"/>
        <w:spacing w:before="0" w:beforeAutospacing="0" w:after="0" w:afterAutospacing="0"/>
        <w:rPr>
          <w:b/>
          <w:bCs/>
          <w:color w:val="000000"/>
        </w:rPr>
      </w:pPr>
      <w:r w:rsidRPr="00C65532">
        <w:rPr>
          <w:b/>
          <w:bCs/>
          <w:color w:val="000000"/>
        </w:rPr>
        <w:t>Study Population</w:t>
      </w:r>
    </w:p>
    <w:p w14:paraId="760B6517" w14:textId="77777777" w:rsidR="00014B1A" w:rsidRDefault="00014B1A" w:rsidP="00014B1A">
      <w:pPr>
        <w:pStyle w:val="li1"/>
        <w:spacing w:before="0" w:beforeAutospacing="0" w:after="0" w:afterAutospacing="0"/>
        <w:rPr>
          <w:b/>
          <w:bCs/>
          <w:color w:val="000000"/>
        </w:rPr>
      </w:pPr>
    </w:p>
    <w:p w14:paraId="57FE08F7" w14:textId="3A0DAD0A" w:rsidR="00585875" w:rsidRDefault="00014B1A" w:rsidP="00014B1A">
      <w:pPr>
        <w:pStyle w:val="li1"/>
        <w:spacing w:before="0" w:beforeAutospacing="0" w:after="0" w:afterAutospacing="0"/>
        <w:rPr>
          <w:ins w:id="29" w:author="Brian Locke" w:date="2025-09-22T15:39:00Z" w16du:dateUtc="2025-09-22T21:39:00Z"/>
          <w:color w:val="000000"/>
        </w:rPr>
      </w:pPr>
      <w:r w:rsidRPr="00A900B6">
        <w:rPr>
          <w:color w:val="000000"/>
        </w:rPr>
        <w:t xml:space="preserve">Patients were eligible for inclusion if they had at least one </w:t>
      </w:r>
      <w:ins w:id="30" w:author="Brian Locke" w:date="2025-09-22T15:39:00Z" w16du:dateUtc="2025-09-22T21:39:00Z">
        <w:r w:rsidR="00366EC5">
          <w:rPr>
            <w:color w:val="000000"/>
          </w:rPr>
          <w:t xml:space="preserve">reason indicatying a reasonable suspicion might suspect hypercapnia (see e-appendix 4 figure) </w:t>
        </w:r>
      </w:ins>
      <w:del w:id="31" w:author="Brian Locke" w:date="2025-09-22T15:39:00Z" w16du:dateUtc="2025-09-22T21:39:00Z">
        <w:r w:rsidRPr="00A900B6" w:rsidDel="00366EC5">
          <w:rPr>
            <w:color w:val="000000"/>
          </w:rPr>
          <w:delText xml:space="preserve">documented arterial blood gas (ABG) or venous blood gas (VBG) measurement during </w:delText>
        </w:r>
      </w:del>
      <w:ins w:id="32" w:author="Brian Locke" w:date="2025-09-22T15:39:00Z" w16du:dateUtc="2025-09-22T21:39:00Z">
        <w:r w:rsidR="00366EC5">
          <w:rPr>
            <w:color w:val="000000"/>
          </w:rPr>
          <w:t xml:space="preserve">during </w:t>
        </w:r>
      </w:ins>
      <w:ins w:id="33" w:author="Brian Locke" w:date="2025-09-22T15:07:00Z" w16du:dateUtc="2025-09-22T21:07:00Z">
        <w:r w:rsidR="00BE5EBB">
          <w:rPr>
            <w:color w:val="000000"/>
          </w:rPr>
          <w:t xml:space="preserve">Emergency </w:t>
        </w:r>
      </w:ins>
      <w:ins w:id="34" w:author="Brian Locke" w:date="2025-09-22T15:08:00Z" w16du:dateUtc="2025-09-22T21:08:00Z">
        <w:r w:rsidR="00BE5EBB">
          <w:rPr>
            <w:color w:val="000000"/>
          </w:rPr>
          <w:t xml:space="preserve">or Inpatient </w:t>
        </w:r>
      </w:ins>
      <w:del w:id="35" w:author="Brian Locke" w:date="2025-09-22T15:08:00Z" w16du:dateUtc="2025-09-22T21:08:00Z">
        <w:r w:rsidRPr="00A900B6" w:rsidDel="00BE5EBB">
          <w:rPr>
            <w:color w:val="000000"/>
          </w:rPr>
          <w:delText xml:space="preserve">an acute care </w:delText>
        </w:r>
      </w:del>
      <w:r w:rsidRPr="00A900B6">
        <w:rPr>
          <w:color w:val="000000"/>
        </w:rPr>
        <w:t>encounter</w:t>
      </w:r>
      <w:ins w:id="36" w:author="Brian Locke" w:date="2025-09-22T15:13:00Z" w16du:dateUtc="2025-09-22T21:13:00Z">
        <w:r w:rsidR="00585875">
          <w:rPr>
            <w:color w:val="000000"/>
          </w:rPr>
          <w:t xml:space="preserve"> from Jan 1 to Dec 31 2022.</w:t>
        </w:r>
      </w:ins>
      <w:del w:id="37" w:author="Brian Locke" w:date="2025-09-22T15:18:00Z" w16du:dateUtc="2025-09-22T21:18:00Z">
        <w:r w:rsidRPr="00A900B6" w:rsidDel="00585875">
          <w:rPr>
            <w:color w:val="000000"/>
          </w:rPr>
          <w:delText>.</w:delText>
        </w:r>
      </w:del>
      <w:r w:rsidRPr="00A900B6">
        <w:rPr>
          <w:color w:val="000000"/>
        </w:rPr>
        <w:t xml:space="preserve"> </w:t>
      </w:r>
    </w:p>
    <w:p w14:paraId="18EA9644" w14:textId="416C798F" w:rsidR="00366EC5" w:rsidRDefault="00366EC5" w:rsidP="00014B1A">
      <w:pPr>
        <w:pStyle w:val="li1"/>
        <w:spacing w:before="0" w:beforeAutospacing="0" w:after="0" w:afterAutospacing="0"/>
        <w:rPr>
          <w:ins w:id="38" w:author="Brian Locke" w:date="2025-09-22T15:09:00Z" w16du:dateUtc="2025-09-22T21:09:00Z"/>
          <w:color w:val="000000"/>
        </w:rPr>
      </w:pPr>
      <w:ins w:id="39" w:author="Brian Locke" w:date="2025-09-22T15:39:00Z" w16du:dateUtc="2025-09-22T21:39:00Z">
        <w:r w:rsidRPr="00366EC5">
          <w:rPr>
            <w:color w:val="000000"/>
          </w:rPr>
          <w:lastRenderedPageBreak/>
          <w:drawing>
            <wp:inline distT="0" distB="0" distL="0" distR="0" wp14:anchorId="79802D0D" wp14:editId="6A6F4EEA">
              <wp:extent cx="5943600" cy="6971665"/>
              <wp:effectExtent l="0" t="0" r="0" b="635"/>
              <wp:docPr id="313491091" name="Picture 1" descr="A table of medical rec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91091" name="Picture 1" descr="A table of medical records&#10;&#10;AI-generated content may be incorrect."/>
                      <pic:cNvPicPr/>
                    </pic:nvPicPr>
                    <pic:blipFill>
                      <a:blip r:embed="rId15"/>
                      <a:stretch>
                        <a:fillRect/>
                      </a:stretch>
                    </pic:blipFill>
                    <pic:spPr>
                      <a:xfrm>
                        <a:off x="0" y="0"/>
                        <a:ext cx="5943600" cy="6971665"/>
                      </a:xfrm>
                      <a:prstGeom prst="rect">
                        <a:avLst/>
                      </a:prstGeom>
                    </pic:spPr>
                  </pic:pic>
                </a:graphicData>
              </a:graphic>
            </wp:inline>
          </w:drawing>
        </w:r>
      </w:ins>
    </w:p>
    <w:p w14:paraId="2B9331AF" w14:textId="77777777" w:rsidR="00585875" w:rsidRDefault="00585875" w:rsidP="00014B1A">
      <w:pPr>
        <w:pStyle w:val="li1"/>
        <w:spacing w:before="0" w:beforeAutospacing="0" w:after="0" w:afterAutospacing="0"/>
        <w:rPr>
          <w:ins w:id="40" w:author="Brian Locke" w:date="2025-09-22T15:18:00Z" w16du:dateUtc="2025-09-22T21:18:00Z"/>
          <w:color w:val="000000"/>
        </w:rPr>
      </w:pPr>
    </w:p>
    <w:p w14:paraId="1AF0774B" w14:textId="629D852D" w:rsidR="00585875" w:rsidRDefault="00585875" w:rsidP="00014B1A">
      <w:pPr>
        <w:pStyle w:val="li1"/>
        <w:spacing w:before="0" w:beforeAutospacing="0" w:after="0" w:afterAutospacing="0"/>
        <w:rPr>
          <w:ins w:id="41" w:author="Brian Locke" w:date="2025-09-22T15:10:00Z" w16du:dateUtc="2025-09-22T21:10:00Z"/>
          <w:color w:val="000000"/>
        </w:rPr>
      </w:pPr>
      <w:r>
        <w:rPr>
          <w:color w:val="000000"/>
        </w:rPr>
        <w:t xml:space="preserve">Patients with missing key demographic or outcome data were </w:t>
      </w:r>
      <w:commentRangeStart w:id="42"/>
      <w:r>
        <w:rPr>
          <w:color w:val="000000"/>
        </w:rPr>
        <w:t>excluded.</w:t>
      </w:r>
      <w:commentRangeEnd w:id="42"/>
      <w:r w:rsidR="00A52488">
        <w:rPr>
          <w:rStyle w:val="CommentReference"/>
          <w:rFonts w:asciiTheme="minorHAnsi" w:eastAsiaTheme="minorHAnsi" w:hAnsiTheme="minorHAnsi" w:cstheme="minorBidi"/>
          <w:kern w:val="2"/>
          <w14:ligatures w14:val="standardContextual"/>
        </w:rPr>
        <w:commentReference w:id="42"/>
      </w:r>
    </w:p>
    <w:p w14:paraId="3553C85E" w14:textId="77777777" w:rsidR="00585875" w:rsidRDefault="00585875" w:rsidP="00014B1A">
      <w:pPr>
        <w:pStyle w:val="li1"/>
        <w:spacing w:before="0" w:beforeAutospacing="0" w:after="0" w:afterAutospacing="0"/>
        <w:rPr>
          <w:ins w:id="43" w:author="Brian Locke" w:date="2025-09-22T15:10:00Z" w16du:dateUtc="2025-09-22T21:10:00Z"/>
          <w:color w:val="000000"/>
        </w:rPr>
      </w:pPr>
    </w:p>
    <w:p w14:paraId="654D11ED" w14:textId="77777777" w:rsidR="00585875" w:rsidRDefault="00585875" w:rsidP="00014B1A">
      <w:pPr>
        <w:pStyle w:val="li1"/>
        <w:spacing w:before="0" w:beforeAutospacing="0" w:after="0" w:afterAutospacing="0"/>
        <w:rPr>
          <w:ins w:id="44" w:author="Brian Locke" w:date="2025-09-22T15:10:00Z" w16du:dateUtc="2025-09-22T21:10:00Z"/>
          <w:color w:val="000000"/>
        </w:rPr>
      </w:pPr>
    </w:p>
    <w:p w14:paraId="25F6A9DD" w14:textId="77777777" w:rsidR="00585875" w:rsidRDefault="00585875" w:rsidP="00014B1A">
      <w:pPr>
        <w:pStyle w:val="li1"/>
        <w:spacing w:before="0" w:beforeAutospacing="0" w:after="0" w:afterAutospacing="0"/>
        <w:rPr>
          <w:ins w:id="45" w:author="Brian Locke" w:date="2025-09-22T15:10:00Z" w16du:dateUtc="2025-09-22T21:10:00Z"/>
          <w:color w:val="000000"/>
        </w:rPr>
      </w:pPr>
    </w:p>
    <w:p w14:paraId="2ABDEFEF" w14:textId="77777777" w:rsidR="00585875" w:rsidRDefault="00585875" w:rsidP="00014B1A">
      <w:pPr>
        <w:pStyle w:val="li1"/>
        <w:spacing w:before="0" w:beforeAutospacing="0" w:after="0" w:afterAutospacing="0"/>
        <w:rPr>
          <w:ins w:id="46" w:author="Brian Locke" w:date="2025-09-22T15:10:00Z" w16du:dateUtc="2025-09-22T21:10:00Z"/>
          <w:color w:val="000000"/>
        </w:rPr>
      </w:pPr>
    </w:p>
    <w:p w14:paraId="29A09991" w14:textId="01C8C19B" w:rsidR="00585875" w:rsidRPr="00585875" w:rsidRDefault="00585875" w:rsidP="00014B1A">
      <w:pPr>
        <w:pStyle w:val="li1"/>
        <w:spacing w:before="0" w:beforeAutospacing="0" w:after="0" w:afterAutospacing="0"/>
        <w:rPr>
          <w:ins w:id="47" w:author="Brian Locke" w:date="2025-09-22T15:10:00Z" w16du:dateUtc="2025-09-22T21:10:00Z"/>
          <w:b/>
          <w:bCs/>
          <w:color w:val="000000"/>
          <w:rPrChange w:id="48" w:author="Brian Locke" w:date="2025-09-22T15:11:00Z" w16du:dateUtc="2025-09-22T21:11:00Z">
            <w:rPr>
              <w:ins w:id="49" w:author="Brian Locke" w:date="2025-09-22T15:10:00Z" w16du:dateUtc="2025-09-22T21:10:00Z"/>
              <w:color w:val="000000"/>
            </w:rPr>
          </w:rPrChange>
        </w:rPr>
      </w:pPr>
      <w:ins w:id="50" w:author="Brian Locke" w:date="2025-09-22T15:10:00Z" w16du:dateUtc="2025-09-22T21:10:00Z">
        <w:r w:rsidRPr="00585875">
          <w:rPr>
            <w:b/>
            <w:bCs/>
            <w:color w:val="000000"/>
            <w:rPrChange w:id="51" w:author="Brian Locke" w:date="2025-09-22T15:11:00Z" w16du:dateUtc="2025-09-22T21:11:00Z">
              <w:rPr>
                <w:color w:val="000000"/>
              </w:rPr>
            </w:rPrChange>
          </w:rPr>
          <w:lastRenderedPageBreak/>
          <w:t xml:space="preserve">Exposure: </w:t>
        </w:r>
      </w:ins>
    </w:p>
    <w:p w14:paraId="54A77883" w14:textId="77777777" w:rsidR="00585875" w:rsidRDefault="00585875" w:rsidP="00014B1A">
      <w:pPr>
        <w:pStyle w:val="li1"/>
        <w:spacing w:before="0" w:beforeAutospacing="0" w:after="0" w:afterAutospacing="0"/>
        <w:rPr>
          <w:ins w:id="52" w:author="Brian Locke" w:date="2025-09-22T15:10:00Z" w16du:dateUtc="2025-09-22T21:10:00Z"/>
          <w:color w:val="000000"/>
        </w:rPr>
      </w:pPr>
    </w:p>
    <w:p w14:paraId="469EF823" w14:textId="683A3CC6" w:rsidR="00585875" w:rsidRDefault="00585875" w:rsidP="00014B1A">
      <w:pPr>
        <w:pStyle w:val="li1"/>
        <w:spacing w:before="0" w:beforeAutospacing="0" w:after="0" w:afterAutospacing="0"/>
        <w:rPr>
          <w:ins w:id="53" w:author="Brian Locke" w:date="2025-09-22T15:27:00Z" w16du:dateUtc="2025-09-22T21:27:00Z"/>
          <w:color w:val="000000"/>
        </w:rPr>
      </w:pPr>
      <w:ins w:id="54" w:author="Brian Locke" w:date="2025-09-22T15:10:00Z" w16du:dateUtc="2025-09-22T21:10:00Z">
        <w:r>
          <w:rPr>
            <w:color w:val="000000"/>
          </w:rPr>
          <w:t xml:space="preserve">Arterial and Venous blood gas samples from the </w:t>
        </w:r>
      </w:ins>
      <w:ins w:id="55" w:author="Brian Locke" w:date="2025-09-22T15:11:00Z" w16du:dateUtc="2025-09-22T21:11:00Z">
        <w:r>
          <w:rPr>
            <w:color w:val="000000"/>
          </w:rPr>
          <w:t xml:space="preserve">calendar day of the encounter start were included. </w:t>
        </w:r>
      </w:ins>
    </w:p>
    <w:p w14:paraId="1555DD22" w14:textId="77777777" w:rsidR="007F201E" w:rsidRDefault="007F201E" w:rsidP="00014B1A">
      <w:pPr>
        <w:pStyle w:val="li1"/>
        <w:spacing w:before="0" w:beforeAutospacing="0" w:after="0" w:afterAutospacing="0"/>
        <w:rPr>
          <w:ins w:id="56" w:author="Brian Locke" w:date="2025-09-22T15:27:00Z" w16du:dateUtc="2025-09-22T21:27:00Z"/>
          <w:color w:val="000000"/>
        </w:rPr>
      </w:pPr>
    </w:p>
    <w:p w14:paraId="1D197206" w14:textId="133BBB46" w:rsidR="007F201E" w:rsidRDefault="007F201E" w:rsidP="00014B1A">
      <w:pPr>
        <w:pStyle w:val="li1"/>
        <w:spacing w:before="0" w:beforeAutospacing="0" w:after="0" w:afterAutospacing="0"/>
        <w:rPr>
          <w:ins w:id="57" w:author="Brian Locke" w:date="2025-09-22T15:10:00Z" w16du:dateUtc="2025-09-22T21:10:00Z"/>
          <w:color w:val="000000"/>
        </w:rPr>
      </w:pPr>
      <w:ins w:id="58" w:author="Brian Locke" w:date="2025-09-22T15:27:00Z" w16du:dateUtc="2025-09-22T21:27:00Z">
        <w:r>
          <w:rPr>
            <w:color w:val="000000"/>
          </w:rPr>
          <w:t>The following LOINC codes were used to identify arterial (</w:t>
        </w:r>
      </w:ins>
      <w:ins w:id="59" w:author="Brian Locke" w:date="2025-09-22T15:28:00Z">
        <w:r w:rsidRPr="007F201E">
          <w:rPr>
            <w:color w:val="000000"/>
          </w:rPr>
          <w:t>LOINC: 2019-8</w:t>
        </w:r>
      </w:ins>
      <w:ins w:id="60" w:author="Brian Locke" w:date="2025-09-22T15:28:00Z" w16du:dateUtc="2025-09-22T21:28:00Z">
        <w:r>
          <w:rPr>
            <w:color w:val="000000"/>
          </w:rPr>
          <w:t xml:space="preserve">, </w:t>
        </w:r>
      </w:ins>
      <w:ins w:id="61" w:author="Brian Locke" w:date="2025-09-22T15:28:00Z">
        <w:r w:rsidRPr="007F201E">
          <w:rPr>
            <w:color w:val="000000"/>
          </w:rPr>
          <w:t>LOINC: 2026-3</w:t>
        </w:r>
      </w:ins>
      <w:ins w:id="62" w:author="Brian Locke" w:date="2025-09-22T15:28:00Z" w16du:dateUtc="2025-09-22T21:28:00Z">
        <w:r>
          <w:rPr>
            <w:color w:val="000000"/>
          </w:rPr>
          <w:t xml:space="preserve">, </w:t>
        </w:r>
      </w:ins>
      <w:ins w:id="63" w:author="Brian Locke" w:date="2025-09-22T15:28:00Z">
        <w:r w:rsidRPr="007F201E">
          <w:rPr>
            <w:color w:val="000000"/>
          </w:rPr>
          <w:t>LOINC: 32771-8</w:t>
        </w:r>
      </w:ins>
      <w:ins w:id="64" w:author="Brian Locke" w:date="2025-09-22T15:27:00Z" w16du:dateUtc="2025-09-22T21:27:00Z">
        <w:r>
          <w:rPr>
            <w:color w:val="000000"/>
          </w:rPr>
          <w:t xml:space="preserve"> ) and venous (</w:t>
        </w:r>
      </w:ins>
      <w:ins w:id="65" w:author="Brian Locke" w:date="2025-09-22T15:28:00Z" w16du:dateUtc="2025-09-22T21:28:00Z">
        <w:r>
          <w:t>LOINC: 115577-6</w:t>
        </w:r>
        <w:r>
          <w:t xml:space="preserve">, </w:t>
        </w:r>
        <w:r>
          <w:t>LOINC: 2021-4</w:t>
        </w:r>
      </w:ins>
      <w:ins w:id="66" w:author="Brian Locke" w:date="2025-09-22T15:27:00Z" w16du:dateUtc="2025-09-22T21:27:00Z">
        <w:r>
          <w:rPr>
            <w:color w:val="000000"/>
          </w:rPr>
          <w:t>) blood gasses</w:t>
        </w:r>
      </w:ins>
    </w:p>
    <w:p w14:paraId="1E00DB1D" w14:textId="77777777" w:rsidR="00585875" w:rsidRDefault="00585875" w:rsidP="00014B1A">
      <w:pPr>
        <w:pStyle w:val="li1"/>
        <w:spacing w:before="0" w:beforeAutospacing="0" w:after="0" w:afterAutospacing="0"/>
        <w:rPr>
          <w:ins w:id="67" w:author="Brian Locke" w:date="2025-09-22T15:09:00Z" w16du:dateUtc="2025-09-22T21:09:00Z"/>
          <w:color w:val="000000"/>
        </w:rPr>
      </w:pPr>
    </w:p>
    <w:p w14:paraId="35B039AB" w14:textId="2925D618" w:rsidR="00585875" w:rsidRDefault="00014B1A" w:rsidP="00014B1A">
      <w:pPr>
        <w:pStyle w:val="li1"/>
        <w:spacing w:before="0" w:beforeAutospacing="0" w:after="0" w:afterAutospacing="0"/>
        <w:rPr>
          <w:ins w:id="68" w:author="Brian Locke" w:date="2025-09-22T15:09:00Z" w16du:dateUtc="2025-09-22T21:09:00Z"/>
          <w:color w:val="000000"/>
        </w:rPr>
      </w:pPr>
      <w:r w:rsidRPr="00A900B6">
        <w:rPr>
          <w:color w:val="000000"/>
        </w:rPr>
        <w:t>For patients with VBGs, a “calculated ABG” partial pressure of carbon dioxide (pCO₂) was also estimated using the Farkas equation: Estimated arterial pCO₂=VBG pCO₂−0.22×(93%−VBG O₂ saturation).</w:t>
      </w:r>
      <w:r>
        <w:rPr>
          <w:color w:val="000000"/>
        </w:rPr>
        <w:t xml:space="preserve"> </w:t>
      </w:r>
    </w:p>
    <w:p w14:paraId="62B27B04" w14:textId="77777777" w:rsidR="00585875" w:rsidRDefault="00585875" w:rsidP="00014B1A">
      <w:pPr>
        <w:pStyle w:val="li1"/>
        <w:spacing w:before="0" w:beforeAutospacing="0" w:after="0" w:afterAutospacing="0"/>
        <w:rPr>
          <w:ins w:id="69" w:author="Brian Locke" w:date="2025-09-22T15:09:00Z" w16du:dateUtc="2025-09-22T21:09:00Z"/>
          <w:color w:val="000000"/>
        </w:rPr>
      </w:pPr>
    </w:p>
    <w:p w14:paraId="31BE02E2" w14:textId="60A7CA3F" w:rsidR="007F201E" w:rsidRPr="007F201E" w:rsidRDefault="007F201E" w:rsidP="007F201E">
      <w:pPr>
        <w:pStyle w:val="li1"/>
        <w:spacing w:before="0" w:beforeAutospacing="0" w:after="0" w:afterAutospacing="0"/>
        <w:rPr>
          <w:ins w:id="70" w:author="Brian Locke" w:date="2025-09-22T15:24:00Z"/>
          <w:color w:val="000000"/>
        </w:rPr>
      </w:pPr>
      <w:ins w:id="71" w:author="Brian Locke" w:date="2025-09-22T15:24:00Z">
        <w:r w:rsidRPr="007F201E">
          <w:rPr>
            <w:color w:val="000000"/>
          </w:rPr>
          <w:t xml:space="preserve">CO₂ was represented in two ways. First, as a categorical variable: low (PaCO₂ &lt; </w:t>
        </w:r>
        <w:r w:rsidRPr="007F201E">
          <w:rPr>
            <w:i/>
            <w:iCs/>
            <w:color w:val="000000"/>
            <w:rPrChange w:id="72" w:author="Brian Locke" w:date="2025-09-22T15:24:00Z" w16du:dateUtc="2025-09-22T21:24:00Z">
              <w:rPr>
                <w:b/>
                <w:bCs/>
                <w:i/>
                <w:iCs/>
                <w:color w:val="000000"/>
              </w:rPr>
            </w:rPrChange>
          </w:rPr>
          <w:t>, PvCO₂ &lt; ), normal (–</w:t>
        </w:r>
        <w:r w:rsidRPr="007F201E">
          <w:rPr>
            <w:color w:val="000000"/>
          </w:rPr>
          <w:t xml:space="preserve"> mmHg), and high (PaCO₂ ≥ 45 mmHg, PvCO₂ ≥ 50 mmHg). Second, as a continuous variable using a restricted cubic spline with *** knots, allowing flexible non-linear shapes such as bends or curves.</w:t>
        </w:r>
      </w:ins>
    </w:p>
    <w:p w14:paraId="551A4F8C" w14:textId="77777777" w:rsidR="00585875" w:rsidRDefault="00585875" w:rsidP="00014B1A">
      <w:pPr>
        <w:pStyle w:val="li1"/>
        <w:spacing w:before="0" w:beforeAutospacing="0" w:after="0" w:afterAutospacing="0"/>
        <w:rPr>
          <w:ins w:id="73" w:author="Brian Locke" w:date="2025-09-22T15:18:00Z" w16du:dateUtc="2025-09-22T21:18:00Z"/>
          <w:color w:val="000000"/>
        </w:rPr>
      </w:pPr>
    </w:p>
    <w:p w14:paraId="6DC3A04C" w14:textId="77777777" w:rsidR="00585875" w:rsidRPr="007F201E" w:rsidDel="007F201E" w:rsidRDefault="00585875" w:rsidP="00014B1A">
      <w:pPr>
        <w:pStyle w:val="li1"/>
        <w:spacing w:before="0" w:beforeAutospacing="0" w:after="0" w:afterAutospacing="0"/>
        <w:rPr>
          <w:del w:id="74" w:author="Brian Locke" w:date="2025-09-22T15:23:00Z" w16du:dateUtc="2025-09-22T21:23:00Z"/>
          <w:b/>
          <w:bCs/>
          <w:color w:val="000000"/>
          <w:rPrChange w:id="75" w:author="Brian Locke" w:date="2025-09-22T15:23:00Z" w16du:dateUtc="2025-09-22T21:23:00Z">
            <w:rPr>
              <w:del w:id="76" w:author="Brian Locke" w:date="2025-09-22T15:23:00Z" w16du:dateUtc="2025-09-22T21:23:00Z"/>
              <w:color w:val="000000"/>
            </w:rPr>
          </w:rPrChange>
        </w:rPr>
      </w:pPr>
    </w:p>
    <w:p w14:paraId="54379A85" w14:textId="4D5408F7" w:rsidR="00014B1A" w:rsidRPr="007F201E" w:rsidDel="007F201E" w:rsidRDefault="00014B1A" w:rsidP="00014B1A">
      <w:pPr>
        <w:pStyle w:val="li1"/>
        <w:spacing w:before="0" w:beforeAutospacing="0" w:after="0" w:afterAutospacing="0"/>
        <w:rPr>
          <w:del w:id="77" w:author="Brian Locke" w:date="2025-09-22T15:23:00Z" w16du:dateUtc="2025-09-22T21:23:00Z"/>
          <w:rStyle w:val="apple-converted-space"/>
          <w:b/>
          <w:bCs/>
          <w:color w:val="000000"/>
        </w:rPr>
      </w:pPr>
    </w:p>
    <w:p w14:paraId="742FCC0F" w14:textId="3B2E9AF1" w:rsidR="00014B1A" w:rsidRPr="007F201E" w:rsidDel="007F201E" w:rsidRDefault="00014B1A" w:rsidP="00014B1A">
      <w:pPr>
        <w:pStyle w:val="p1"/>
        <w:spacing w:before="0" w:beforeAutospacing="0" w:after="0" w:afterAutospacing="0"/>
        <w:rPr>
          <w:del w:id="78" w:author="Brian Locke" w:date="2025-09-22T15:23:00Z" w16du:dateUtc="2025-09-22T21:23:00Z"/>
          <w:moveFrom w:id="79" w:author="Brian Locke" w:date="2025-09-22T15:10:00Z" w16du:dateUtc="2025-09-22T21:10:00Z"/>
          <w:b/>
          <w:bCs/>
          <w:color w:val="000000"/>
          <w:rPrChange w:id="80" w:author="Brian Locke" w:date="2025-09-22T15:23:00Z" w16du:dateUtc="2025-09-22T21:23:00Z">
            <w:rPr>
              <w:del w:id="81" w:author="Brian Locke" w:date="2025-09-22T15:23:00Z" w16du:dateUtc="2025-09-22T21:23:00Z"/>
              <w:moveFrom w:id="82" w:author="Brian Locke" w:date="2025-09-22T15:10:00Z" w16du:dateUtc="2025-09-22T21:10:00Z"/>
              <w:color w:val="000000"/>
            </w:rPr>
          </w:rPrChange>
        </w:rPr>
      </w:pPr>
      <w:moveFromRangeStart w:id="83" w:author="Brian Locke" w:date="2025-09-22T15:10:00Z" w:name="move209446254"/>
      <w:moveFrom w:id="84" w:author="Brian Locke" w:date="2025-09-22T15:10:00Z" w16du:dateUtc="2025-09-22T21:10:00Z">
        <w:del w:id="85" w:author="Brian Locke" w:date="2025-09-22T15:23:00Z" w16du:dateUtc="2025-09-22T21:23:00Z">
          <w:r w:rsidRPr="007F201E" w:rsidDel="007F201E">
            <w:rPr>
              <w:rStyle w:val="Strong"/>
              <w:color w:val="000000"/>
              <w:rPrChange w:id="86" w:author="Brian Locke" w:date="2025-09-22T15:23:00Z" w16du:dateUtc="2025-09-22T21:23:00Z">
                <w:rPr>
                  <w:rStyle w:val="Strong"/>
                  <w:b w:val="0"/>
                  <w:bCs w:val="0"/>
                  <w:color w:val="000000"/>
                </w:rPr>
              </w:rPrChange>
            </w:rPr>
            <w:delText>Table 1A and 1B</w:delText>
          </w:r>
          <w:r w:rsidRPr="007F201E" w:rsidDel="007F201E">
            <w:rPr>
              <w:rStyle w:val="apple-converted-space"/>
              <w:b/>
              <w:bCs/>
              <w:color w:val="000000"/>
              <w:rPrChange w:id="87" w:author="Brian Locke" w:date="2025-09-22T15:23:00Z" w16du:dateUtc="2025-09-22T21:23:00Z">
                <w:rPr>
                  <w:rStyle w:val="apple-converted-space"/>
                  <w:color w:val="000000"/>
                </w:rPr>
              </w:rPrChange>
            </w:rPr>
            <w:delText> </w:delText>
          </w:r>
          <w:r w:rsidRPr="007F201E" w:rsidDel="007F201E">
            <w:rPr>
              <w:b/>
              <w:bCs/>
              <w:color w:val="000000"/>
              <w:rPrChange w:id="88" w:author="Brian Locke" w:date="2025-09-22T15:23:00Z" w16du:dateUtc="2025-09-22T21:23:00Z">
                <w:rPr>
                  <w:color w:val="000000"/>
                </w:rPr>
              </w:rPrChange>
            </w:rPr>
            <w:delText xml:space="preserve">provides a summary of the dataset. The table divides the data into six groups: patients who had 1) no ABG, 2) hypercapnia on ABG, 3) no hypercapnia on ABG, 4) no VBG, 5) hypercapnia on VBG, 6) no hypercapnia on VBG. It includes the mean and standard deviation for age and BMI, as well as the percentage of sex and the distribution of race, ethnicity and region in the United States. Additionally, the table presents the prevalence of key comorbidities, including obstructive sleep apnea (OSA), asthma, chronic obstructive pulmonary disease (COPD), congestive heart failure (CHF), neuromuscular disorders, pulmonary hypertension, chronic kidney disease (CKD) and diabetes. Furthermore, the minimum, maximum, median, mean, and standard deviation of pCO2 levels from both VBGs and ABGs are also reported. </w:delText>
          </w:r>
        </w:del>
      </w:moveFrom>
    </w:p>
    <w:moveFromRangeEnd w:id="83"/>
    <w:p w14:paraId="59BBD1EE" w14:textId="23D38A20" w:rsidR="00585875" w:rsidRPr="007F201E" w:rsidRDefault="00014B1A" w:rsidP="00014B1A">
      <w:pPr>
        <w:pStyle w:val="NormalWeb"/>
        <w:rPr>
          <w:ins w:id="89" w:author="Brian Locke" w:date="2025-09-22T15:12:00Z" w16du:dateUtc="2025-09-22T21:12:00Z"/>
          <w:b/>
          <w:bCs/>
          <w:rPrChange w:id="90" w:author="Brian Locke" w:date="2025-09-22T15:23:00Z" w16du:dateUtc="2025-09-22T21:23:00Z">
            <w:rPr>
              <w:ins w:id="91" w:author="Brian Locke" w:date="2025-09-22T15:12:00Z" w16du:dateUtc="2025-09-22T21:12:00Z"/>
            </w:rPr>
          </w:rPrChange>
        </w:rPr>
      </w:pPr>
      <w:del w:id="92" w:author="Brian Locke" w:date="2025-09-22T15:23:00Z" w16du:dateUtc="2025-09-22T21:23:00Z">
        <w:r w:rsidRPr="007F201E" w:rsidDel="007F201E">
          <w:rPr>
            <w:b/>
            <w:bCs/>
            <w:color w:val="000000"/>
            <w:rPrChange w:id="93" w:author="Brian Locke" w:date="2025-09-22T15:23:00Z" w16du:dateUtc="2025-09-22T21:23:00Z">
              <w:rPr>
                <w:color w:val="000000"/>
              </w:rPr>
            </w:rPrChange>
          </w:rPr>
          <w:delText>For the regression analyses, the cohorts were categorized into three groups: below normal pCO2 &lt; 35 mmHg, normal pCO2 (</w:delText>
        </w:r>
        <w:r w:rsidRPr="007F201E" w:rsidDel="007F201E">
          <w:rPr>
            <w:b/>
            <w:bCs/>
            <w:rPrChange w:id="94" w:author="Brian Locke" w:date="2025-09-22T15:23:00Z" w16du:dateUtc="2025-09-22T21:23:00Z">
              <w:rPr/>
            </w:rPrChange>
          </w:rPr>
          <w:delText xml:space="preserve">35–45 mmHg for ABG/Calculated ABG; 35–50 mmHg for VBG), above normal  (&gt;45 mmHg for ABG/Calculated ABG; &gt;50 mmHg for VBG). The outcomes that were evaluated included invasive mechanical ventilation, noninvasive ventilation, 60-day mortality and an assignment of an ICD-19 code for hypercapnic respiratory failure. </w:delText>
        </w:r>
      </w:del>
      <w:ins w:id="95" w:author="Brian Locke" w:date="2025-09-22T15:12:00Z" w16du:dateUtc="2025-09-22T21:12:00Z">
        <w:r w:rsidR="00585875" w:rsidRPr="007F201E">
          <w:rPr>
            <w:b/>
            <w:bCs/>
            <w:rPrChange w:id="96" w:author="Brian Locke" w:date="2025-09-22T15:23:00Z" w16du:dateUtc="2025-09-22T21:23:00Z">
              <w:rPr/>
            </w:rPrChange>
          </w:rPr>
          <w:t>Outcomes</w:t>
        </w:r>
      </w:ins>
    </w:p>
    <w:p w14:paraId="7D49358E" w14:textId="462C9B40" w:rsidR="00585875" w:rsidRDefault="00585875" w:rsidP="00585875">
      <w:pPr>
        <w:pStyle w:val="NormalWeb"/>
        <w:numPr>
          <w:ilvl w:val="0"/>
          <w:numId w:val="5"/>
        </w:numPr>
        <w:rPr>
          <w:ins w:id="97" w:author="Brian Locke" w:date="2025-09-22T15:12:00Z" w16du:dateUtc="2025-09-22T21:12:00Z"/>
        </w:rPr>
        <w:pPrChange w:id="98" w:author="Brian Locke" w:date="2025-09-22T15:15:00Z" w16du:dateUtc="2025-09-22T21:15:00Z">
          <w:pPr>
            <w:pStyle w:val="NormalWeb"/>
          </w:pPr>
        </w:pPrChange>
      </w:pPr>
      <w:ins w:id="99" w:author="Brian Locke" w:date="2025-09-22T15:12:00Z" w16du:dateUtc="2025-09-22T21:12:00Z">
        <w:r>
          <w:t xml:space="preserve">Hypercapnic respiratory failure diagnosis code: </w:t>
        </w:r>
      </w:ins>
      <w:ins w:id="100" w:author="Brian Locke" w:date="2025-09-22T15:15:00Z">
        <w:r w:rsidRPr="00585875">
          <w:t>ICD-10-CM codes E66.2, J96.02, J96.12, J96.22, and J96.92</w:t>
        </w:r>
      </w:ins>
    </w:p>
    <w:p w14:paraId="232B99EB" w14:textId="791EED89" w:rsidR="00585875" w:rsidRDefault="00585875" w:rsidP="00585875">
      <w:pPr>
        <w:pStyle w:val="NormalWeb"/>
        <w:numPr>
          <w:ilvl w:val="0"/>
          <w:numId w:val="5"/>
        </w:numPr>
        <w:rPr>
          <w:ins w:id="101" w:author="Brian Locke" w:date="2025-09-22T15:16:00Z" w16du:dateUtc="2025-09-22T21:16:00Z"/>
        </w:rPr>
      </w:pPr>
      <w:ins w:id="102" w:author="Brian Locke" w:date="2025-09-22T15:15:00Z" w16du:dateUtc="2025-09-22T21:15:00Z">
        <w:r>
          <w:t>Receipt of non-invasive ventilation</w:t>
        </w:r>
      </w:ins>
      <w:ins w:id="103" w:author="Brian Locke" w:date="2025-09-22T15:16:00Z" w16du:dateUtc="2025-09-22T21:16:00Z">
        <w:r>
          <w:t xml:space="preserve"> procedure code at any time during the hospitalization</w:t>
        </w:r>
      </w:ins>
    </w:p>
    <w:p w14:paraId="1290DA60" w14:textId="77777777" w:rsidR="00585875" w:rsidRDefault="00585875" w:rsidP="00585875">
      <w:pPr>
        <w:pStyle w:val="NormalWeb"/>
        <w:numPr>
          <w:ilvl w:val="0"/>
          <w:numId w:val="5"/>
        </w:numPr>
        <w:rPr>
          <w:ins w:id="104" w:author="Brian Locke" w:date="2025-09-22T15:19:00Z" w16du:dateUtc="2025-09-22T21:19:00Z"/>
        </w:rPr>
      </w:pPr>
      <w:ins w:id="105" w:author="Brian Locke" w:date="2025-09-22T15:16:00Z" w16du:dateUtc="2025-09-22T21:16:00Z">
        <w:r>
          <w:t>Receipt of an invasive mechanical ventilation procedure code at any time during the hospitalization</w:t>
        </w:r>
      </w:ins>
    </w:p>
    <w:p w14:paraId="728443B1" w14:textId="491DAD5E" w:rsidR="00585875" w:rsidRDefault="00585875" w:rsidP="00585875">
      <w:pPr>
        <w:pStyle w:val="NormalWeb"/>
        <w:numPr>
          <w:ilvl w:val="0"/>
          <w:numId w:val="5"/>
        </w:numPr>
        <w:rPr>
          <w:ins w:id="106" w:author="Brian Locke" w:date="2025-09-22T15:24:00Z" w16du:dateUtc="2025-09-22T21:24:00Z"/>
        </w:rPr>
      </w:pPr>
      <w:ins w:id="107" w:author="Brian Locke" w:date="2025-09-22T15:18:00Z">
        <w:r w:rsidRPr="00585875">
          <w:t>All-cause mortality within 60 days of encounter start. The 60-day window was selected based on ARDS literature, where this time point captures the greatest intervention-related mortality differences, reflecting the period when deaths attributable to respiratory failure and its management are most apparent.”</w:t>
        </w:r>
      </w:ins>
    </w:p>
    <w:p w14:paraId="35F587B3" w14:textId="2880E3E3" w:rsidR="00585875" w:rsidRPr="007F201E" w:rsidRDefault="007F201E" w:rsidP="00014B1A">
      <w:pPr>
        <w:pStyle w:val="NormalWeb"/>
        <w:rPr>
          <w:ins w:id="108" w:author="Brian Locke" w:date="2025-09-22T15:10:00Z" w16du:dateUtc="2025-09-22T21:10:00Z"/>
          <w:b/>
          <w:bCs/>
          <w:rPrChange w:id="109" w:author="Brian Locke" w:date="2025-09-22T15:23:00Z" w16du:dateUtc="2025-09-22T21:23:00Z">
            <w:rPr>
              <w:ins w:id="110" w:author="Brian Locke" w:date="2025-09-22T15:10:00Z" w16du:dateUtc="2025-09-22T21:10:00Z"/>
            </w:rPr>
          </w:rPrChange>
        </w:rPr>
      </w:pPr>
      <w:ins w:id="111" w:author="Brian Locke" w:date="2025-09-22T15:23:00Z" w16du:dateUtc="2025-09-22T21:23:00Z">
        <w:r w:rsidRPr="007F201E">
          <w:rPr>
            <w:b/>
            <w:bCs/>
            <w:rPrChange w:id="112" w:author="Brian Locke" w:date="2025-09-22T15:23:00Z" w16du:dateUtc="2025-09-22T21:23:00Z">
              <w:rPr/>
            </w:rPrChange>
          </w:rPr>
          <w:t xml:space="preserve">Statistical Modeling: </w:t>
        </w:r>
      </w:ins>
    </w:p>
    <w:p w14:paraId="37A277D9" w14:textId="76A97232" w:rsidR="00585875" w:rsidDel="007F201E" w:rsidRDefault="00585875" w:rsidP="00014B1A">
      <w:pPr>
        <w:pStyle w:val="NormalWeb"/>
        <w:rPr>
          <w:del w:id="113" w:author="Brian Locke" w:date="2025-09-22T15:28:00Z" w16du:dateUtc="2025-09-22T21:28:00Z"/>
        </w:rPr>
      </w:pPr>
    </w:p>
    <w:p w14:paraId="6B521A39" w14:textId="6F20CB8B" w:rsidR="00014B1A" w:rsidRPr="00C65532" w:rsidDel="007F201E" w:rsidRDefault="00014B1A" w:rsidP="00014B1A">
      <w:pPr>
        <w:pStyle w:val="NormalWeb"/>
        <w:rPr>
          <w:del w:id="114" w:author="Brian Locke" w:date="2025-09-22T15:28:00Z" w16du:dateUtc="2025-09-22T21:28:00Z"/>
          <w:b/>
          <w:bCs/>
        </w:rPr>
      </w:pPr>
      <w:del w:id="115" w:author="Brian Locke" w:date="2025-09-22T15:28:00Z" w16du:dateUtc="2025-09-22T21:28:00Z">
        <w:r w:rsidRPr="00C65532" w:rsidDel="007F201E">
          <w:rPr>
            <w:b/>
            <w:bCs/>
          </w:rPr>
          <w:delText>Logistic Regression Models</w:delText>
        </w:r>
      </w:del>
    </w:p>
    <w:p w14:paraId="78A05416" w14:textId="3A0F15E2" w:rsidR="00585875" w:rsidRPr="00C65532" w:rsidDel="007F201E" w:rsidRDefault="00014B1A" w:rsidP="007F201E">
      <w:pPr>
        <w:pStyle w:val="NormalWeb"/>
        <w:rPr>
          <w:del w:id="116" w:author="Brian Locke" w:date="2025-09-22T15:25:00Z" w16du:dateUtc="2025-09-22T21:25:00Z"/>
          <w:b/>
          <w:bCs/>
          <w:i/>
          <w:iCs/>
          <w:color w:val="000000"/>
        </w:rPr>
        <w:pPrChange w:id="117" w:author="Brian Locke" w:date="2025-09-22T15:25:00Z" w16du:dateUtc="2025-09-22T21:25:00Z">
          <w:pPr>
            <w:pStyle w:val="Heading4"/>
          </w:pPr>
        </w:pPrChange>
      </w:pPr>
      <w:r w:rsidRPr="00C65532">
        <w:rPr>
          <w:color w:val="000000"/>
        </w:rPr>
        <w:t xml:space="preserve">Separate </w:t>
      </w:r>
      <w:ins w:id="118" w:author="Brian Locke" w:date="2025-09-22T15:26:00Z" w16du:dateUtc="2025-09-22T21:26:00Z">
        <w:r w:rsidR="007F201E">
          <w:rPr>
            <w:color w:val="000000"/>
          </w:rPr>
          <w:t xml:space="preserve">simple </w:t>
        </w:r>
      </w:ins>
      <w:r w:rsidRPr="00C65532">
        <w:rPr>
          <w:color w:val="000000"/>
        </w:rPr>
        <w:t xml:space="preserve">logistic regression models were </w:t>
      </w:r>
      <w:ins w:id="119" w:author="Brian Locke" w:date="2025-09-22T15:25:00Z" w16du:dateUtc="2025-09-22T21:25:00Z">
        <w:r w:rsidR="007F201E">
          <w:rPr>
            <w:color w:val="000000"/>
          </w:rPr>
          <w:t xml:space="preserve">fit </w:t>
        </w:r>
      </w:ins>
      <w:del w:id="120" w:author="Brian Locke" w:date="2025-09-22T15:25:00Z" w16du:dateUtc="2025-09-22T21:25:00Z">
        <w:r w:rsidRPr="00C65532" w:rsidDel="007F201E">
          <w:rPr>
            <w:color w:val="000000"/>
          </w:rPr>
          <w:delText xml:space="preserve">estimated within each cohort </w:delText>
        </w:r>
      </w:del>
      <w:r w:rsidRPr="00C65532">
        <w:rPr>
          <w:color w:val="000000"/>
        </w:rPr>
        <w:t xml:space="preserve">to evaluate the association between pCO₂ category (below normal, normal, above normal) and each </w:t>
      </w:r>
      <w:r>
        <w:rPr>
          <w:color w:val="000000"/>
        </w:rPr>
        <w:t xml:space="preserve">of the four </w:t>
      </w:r>
      <w:r w:rsidRPr="00C65532">
        <w:rPr>
          <w:color w:val="000000"/>
        </w:rPr>
        <w:t>outcome</w:t>
      </w:r>
      <w:r>
        <w:rPr>
          <w:color w:val="000000"/>
        </w:rPr>
        <w:t>s listed above</w:t>
      </w:r>
      <w:ins w:id="121" w:author="Brian Locke" w:date="2025-09-22T15:26:00Z" w16du:dateUtc="2025-09-22T21:26:00Z">
        <w:r w:rsidR="007F201E">
          <w:rPr>
            <w:color w:val="000000"/>
          </w:rPr>
          <w:t xml:space="preserve"> and no adjustment for additional variables</w:t>
        </w:r>
      </w:ins>
      <w:r w:rsidRPr="00C65532">
        <w:rPr>
          <w:color w:val="000000"/>
        </w:rPr>
        <w:t>. Odds ratios (ORs) with 95% confidence intervals (CIs) were calculated, using the</w:t>
      </w:r>
      <w:r w:rsidRPr="00C65532">
        <w:rPr>
          <w:rStyle w:val="apple-converted-space"/>
          <w:color w:val="000000"/>
        </w:rPr>
        <w:t> </w:t>
      </w:r>
      <w:r w:rsidRPr="008623B4">
        <w:rPr>
          <w:rStyle w:val="Emphasis"/>
          <w:i w:val="0"/>
          <w:iCs w:val="0"/>
          <w:color w:val="000000"/>
        </w:rPr>
        <w:t>normal pCO₂</w:t>
      </w:r>
      <w:r w:rsidRPr="00C65532">
        <w:rPr>
          <w:rStyle w:val="apple-converted-space"/>
          <w:color w:val="000000"/>
        </w:rPr>
        <w:t> </w:t>
      </w:r>
      <w:r w:rsidRPr="00C65532">
        <w:rPr>
          <w:color w:val="000000"/>
        </w:rPr>
        <w:t>group as the reference. Odds ratios from categorical models were displayed using forest plots on a logarithmic scale, stratified by cohort.</w:t>
      </w:r>
      <w:ins w:id="122" w:author="Brian Locke" w:date="2025-09-22T15:25:00Z" w16du:dateUtc="2025-09-22T21:25:00Z">
        <w:r w:rsidR="007F201E">
          <w:rPr>
            <w:color w:val="000000"/>
          </w:rPr>
          <w:t xml:space="preserve"> An additional set of 4 </w:t>
        </w:r>
      </w:ins>
      <w:ins w:id="123" w:author="Brian Locke" w:date="2025-09-22T15:26:00Z" w16du:dateUtc="2025-09-22T21:26:00Z">
        <w:r w:rsidR="007F201E">
          <w:rPr>
            <w:color w:val="000000"/>
          </w:rPr>
          <w:t>simp</w:t>
        </w:r>
      </w:ins>
      <w:ins w:id="124" w:author="Brian Locke" w:date="2025-09-22T15:27:00Z" w16du:dateUtc="2025-09-22T21:27:00Z">
        <w:r w:rsidR="007F201E">
          <w:rPr>
            <w:color w:val="000000"/>
          </w:rPr>
          <w:t xml:space="preserve">le </w:t>
        </w:r>
      </w:ins>
      <w:ins w:id="125" w:author="Brian Locke" w:date="2025-09-22T15:25:00Z" w16du:dateUtc="2025-09-22T21:25:00Z">
        <w:r w:rsidR="007F201E">
          <w:rPr>
            <w:color w:val="000000"/>
          </w:rPr>
          <w:t xml:space="preserve">logistic regression models were </w:t>
        </w:r>
      </w:ins>
      <w:ins w:id="126" w:author="Brian Locke" w:date="2025-09-22T15:26:00Z" w16du:dateUtc="2025-09-22T21:26:00Z">
        <w:r w:rsidR="007F201E" w:rsidRPr="007F201E">
          <w:rPr>
            <w:rFonts w:eastAsiaTheme="majorEastAsia"/>
            <w:color w:val="000000"/>
            <w:kern w:val="2"/>
            <w14:ligatures w14:val="standardContextual"/>
            <w:rPrChange w:id="127" w:author="Brian Locke" w:date="2025-09-22T15:27:00Z" w16du:dateUtc="2025-09-22T21:27:00Z">
              <w:rPr>
                <w:b/>
                <w:bCs/>
                <w:color w:val="000000"/>
              </w:rPr>
            </w:rPrChange>
          </w:rPr>
          <w:t>fit using</w:t>
        </w:r>
        <w:r w:rsidR="007F201E">
          <w:rPr>
            <w:rFonts w:eastAsiaTheme="majorEastAsia"/>
            <w:b/>
            <w:bCs/>
            <w:color w:val="000000"/>
            <w:kern w:val="2"/>
            <w14:ligatures w14:val="standardContextual"/>
          </w:rPr>
          <w:t xml:space="preserve"> </w:t>
        </w:r>
      </w:ins>
      <w:del w:id="128" w:author="Brian Locke" w:date="2025-09-22T15:25:00Z" w16du:dateUtc="2025-09-22T21:25:00Z">
        <w:r w:rsidR="00585875" w:rsidRPr="00C65532" w:rsidDel="007F201E">
          <w:rPr>
            <w:b/>
            <w:bCs/>
            <w:color w:val="000000"/>
          </w:rPr>
          <w:delText>Restricted Cubic Spline Models</w:delText>
        </w:r>
      </w:del>
    </w:p>
    <w:p w14:paraId="39C6BB4A" w14:textId="765D7257" w:rsidR="00585875" w:rsidRDefault="00585875" w:rsidP="007F201E">
      <w:pPr>
        <w:pStyle w:val="NormalWeb"/>
        <w:rPr>
          <w:color w:val="000000"/>
        </w:rPr>
      </w:pPr>
      <w:del w:id="129" w:author="Brian Locke" w:date="2025-09-22T15:25:00Z" w16du:dateUtc="2025-09-22T21:25:00Z">
        <w:r w:rsidRPr="00C65532" w:rsidDel="007F201E">
          <w:rPr>
            <w:color w:val="000000"/>
          </w:rPr>
          <w:delText xml:space="preserve">To capture nonlinear relationships between continuous pCO₂ and outcomes, weighted logistic regression models with </w:delText>
        </w:r>
      </w:del>
      <w:r w:rsidRPr="00C65532">
        <w:rPr>
          <w:color w:val="000000"/>
        </w:rPr>
        <w:t>restricted cubic splines</w:t>
      </w:r>
      <w:del w:id="130" w:author="Brian Locke" w:date="2025-09-22T15:26:00Z" w16du:dateUtc="2025-09-22T21:26:00Z">
        <w:r w:rsidRPr="00C65532" w:rsidDel="007F201E">
          <w:rPr>
            <w:color w:val="000000"/>
          </w:rPr>
          <w:delText xml:space="preserve"> were fit using the</w:delText>
        </w:r>
        <w:r w:rsidRPr="00C65532" w:rsidDel="007F201E">
          <w:rPr>
            <w:rStyle w:val="apple-converted-space"/>
            <w:color w:val="000000"/>
          </w:rPr>
          <w:delText> </w:delText>
        </w:r>
        <w:r w:rsidRPr="00C65532" w:rsidDel="007F201E">
          <w:rPr>
            <w:rStyle w:val="Emphasis"/>
            <w:color w:val="000000"/>
          </w:rPr>
          <w:delText>rms</w:delText>
        </w:r>
        <w:r w:rsidRPr="00C65532" w:rsidDel="007F201E">
          <w:rPr>
            <w:rStyle w:val="apple-converted-space"/>
            <w:color w:val="000000"/>
          </w:rPr>
          <w:delText> </w:delText>
        </w:r>
        <w:r w:rsidRPr="00C65532" w:rsidDel="007F201E">
          <w:rPr>
            <w:color w:val="000000"/>
          </w:rPr>
          <w:delText>package in R</w:delText>
        </w:r>
      </w:del>
      <w:r w:rsidRPr="00C65532">
        <w:rPr>
          <w:color w:val="000000"/>
        </w:rPr>
        <w:t xml:space="preserve">. </w:t>
      </w:r>
      <w:ins w:id="131" w:author="Brian Locke" w:date="2025-09-22T15:26:00Z" w16du:dateUtc="2025-09-22T21:26:00Z">
        <w:r w:rsidR="007F201E">
          <w:rPr>
            <w:color w:val="000000"/>
          </w:rPr>
          <w:t xml:space="preserve">Conditional </w:t>
        </w:r>
      </w:ins>
      <w:del w:id="132" w:author="Brian Locke" w:date="2025-09-22T15:26:00Z" w16du:dateUtc="2025-09-22T21:26:00Z">
        <w:r w:rsidRPr="00C65532" w:rsidDel="007F201E">
          <w:rPr>
            <w:color w:val="000000"/>
          </w:rPr>
          <w:delText>P</w:delText>
        </w:r>
      </w:del>
      <w:ins w:id="133" w:author="Brian Locke" w:date="2025-09-22T15:26:00Z" w16du:dateUtc="2025-09-22T21:26:00Z">
        <w:r w:rsidR="007F201E">
          <w:rPr>
            <w:color w:val="000000"/>
          </w:rPr>
          <w:t>p</w:t>
        </w:r>
      </w:ins>
      <w:r w:rsidRPr="00C65532">
        <w:rPr>
          <w:color w:val="000000"/>
        </w:rPr>
        <w:t xml:space="preserve">redicted probabilities of each outcome were estimated across the full observed range of pCO₂ values, with 95% confidence </w:t>
      </w:r>
      <w:r>
        <w:rPr>
          <w:color w:val="000000"/>
        </w:rPr>
        <w:t>intervals</w:t>
      </w:r>
      <w:r w:rsidRPr="00C65532">
        <w:rPr>
          <w:color w:val="000000"/>
        </w:rPr>
        <w:t xml:space="preserve">. </w:t>
      </w:r>
      <w:del w:id="134" w:author="Brian Locke" w:date="2025-09-22T15:26:00Z" w16du:dateUtc="2025-09-22T21:26:00Z">
        <w:r w:rsidRPr="00C65532" w:rsidDel="007F201E">
          <w:rPr>
            <w:color w:val="000000"/>
          </w:rPr>
          <w:delText xml:space="preserve">Spline-based predicted probabilities were visualized as smooth curves with shaded confidence intervals. </w:delText>
        </w:r>
      </w:del>
    </w:p>
    <w:p w14:paraId="620EB2A4" w14:textId="36F16B6A" w:rsidR="00585875" w:rsidRPr="00C65532" w:rsidDel="007A56D7" w:rsidRDefault="00585875" w:rsidP="00014B1A">
      <w:pPr>
        <w:pStyle w:val="NormalWeb"/>
        <w:rPr>
          <w:del w:id="135" w:author="Brian Locke" w:date="2025-09-22T15:29:00Z" w16du:dateUtc="2025-09-22T21:29:00Z"/>
          <w:color w:val="000000"/>
        </w:rPr>
      </w:pPr>
    </w:p>
    <w:p w14:paraId="66A0DC6F" w14:textId="6C32602F" w:rsidR="00014B1A" w:rsidRPr="00C65532" w:rsidDel="007A56D7" w:rsidRDefault="00014B1A" w:rsidP="00014B1A">
      <w:pPr>
        <w:pStyle w:val="Heading4"/>
        <w:rPr>
          <w:del w:id="136" w:author="Brian Locke" w:date="2025-09-22T15:29:00Z" w16du:dateUtc="2025-09-22T21:29:00Z"/>
          <w:rFonts w:ascii="Times New Roman" w:hAnsi="Times New Roman" w:cs="Times New Roman"/>
          <w:b/>
          <w:bCs/>
          <w:i w:val="0"/>
          <w:iCs w:val="0"/>
          <w:color w:val="000000"/>
        </w:rPr>
      </w:pPr>
      <w:del w:id="137" w:author="Brian Locke" w:date="2025-09-22T15:29:00Z" w16du:dateUtc="2025-09-22T21:29:00Z">
        <w:r w:rsidRPr="00C65532" w:rsidDel="007A56D7">
          <w:rPr>
            <w:rFonts w:ascii="Times New Roman" w:hAnsi="Times New Roman" w:cs="Times New Roman"/>
            <w:b/>
            <w:bCs/>
            <w:i w:val="0"/>
            <w:iCs w:val="0"/>
            <w:color w:val="000000"/>
          </w:rPr>
          <w:delText>Propensity Score Weighting</w:delText>
        </w:r>
      </w:del>
    </w:p>
    <w:p w14:paraId="382A17C3" w14:textId="0D92962B" w:rsidR="00366EC5" w:rsidRPr="00366EC5" w:rsidRDefault="00366EC5" w:rsidP="00366EC5">
      <w:pPr>
        <w:pStyle w:val="NormalWeb"/>
        <w:rPr>
          <w:ins w:id="138" w:author="Brian Locke" w:date="2025-09-22T15:44:00Z"/>
          <w:color w:val="000000"/>
        </w:rPr>
      </w:pPr>
      <w:ins w:id="139" w:author="Brian Locke" w:date="2025-09-22T15:44:00Z">
        <w:r w:rsidRPr="00366EC5">
          <w:rPr>
            <w:color w:val="000000"/>
          </w:rPr>
          <w:t xml:space="preserve">To address differences in the types of patients who receive arterial versus venous blood gas sampling, we applied </w:t>
        </w:r>
        <w:r w:rsidRPr="00366EC5">
          <w:rPr>
            <w:color w:val="000000"/>
            <w:rPrChange w:id="140" w:author="Brian Locke" w:date="2025-09-22T15:44:00Z" w16du:dateUtc="2025-09-22T21:44:00Z">
              <w:rPr>
                <w:b/>
                <w:bCs/>
                <w:color w:val="000000"/>
              </w:rPr>
            </w:rPrChange>
          </w:rPr>
          <w:t>inverse probability of selection weights (IPSWs)</w:t>
        </w:r>
        <w:r w:rsidRPr="00366EC5">
          <w:rPr>
            <w:color w:val="000000"/>
          </w:rPr>
          <w:t xml:space="preserve">. This approach estimates each patient’s likelihood of receiving a blood gas based on observed covariates. Patients who were unlikely to be tested but nonetheless had a blood gas drawn are up-weighted, representing similar patients in the population who were not sampled. </w:t>
        </w:r>
      </w:ins>
      <w:ins w:id="141" w:author="Brian Locke" w:date="2025-09-22T15:46:00Z" w16du:dateUtc="2025-09-22T21:46:00Z">
        <w:r w:rsidRPr="00366EC5">
          <w:rPr>
            <w:color w:val="000000"/>
          </w:rPr>
          <w:t xml:space="preserve">Separate models were </w:t>
        </w:r>
        <w:r>
          <w:rPr>
            <w:color w:val="000000"/>
          </w:rPr>
          <w:t xml:space="preserve">created to </w:t>
        </w:r>
      </w:ins>
      <w:ins w:id="142" w:author="Brian Locke" w:date="2025-09-22T15:49:00Z" w16du:dateUtc="2025-09-22T21:49:00Z">
        <w:r>
          <w:rPr>
            <w:color w:val="000000"/>
          </w:rPr>
          <w:t>model</w:t>
        </w:r>
      </w:ins>
      <w:ins w:id="143" w:author="Brian Locke" w:date="2025-09-22T15:46:00Z" w16du:dateUtc="2025-09-22T21:46:00Z">
        <w:r w:rsidRPr="00366EC5">
          <w:rPr>
            <w:color w:val="000000"/>
          </w:rPr>
          <w:t xml:space="preserve"> </w:t>
        </w:r>
        <w:r>
          <w:rPr>
            <w:color w:val="000000"/>
          </w:rPr>
          <w:lastRenderedPageBreak/>
          <w:t xml:space="preserve">propensity to receive </w:t>
        </w:r>
        <w:r w:rsidRPr="00366EC5">
          <w:rPr>
            <w:color w:val="000000"/>
          </w:rPr>
          <w:t xml:space="preserve">ABG </w:t>
        </w:r>
        <w:r>
          <w:rPr>
            <w:color w:val="000000"/>
          </w:rPr>
          <w:t>testing</w:t>
        </w:r>
        <w:r>
          <w:rPr>
            <w:color w:val="000000"/>
          </w:rPr>
          <w:t xml:space="preserve"> and propensity to receive </w:t>
        </w:r>
        <w:r w:rsidRPr="00366EC5">
          <w:rPr>
            <w:color w:val="000000"/>
          </w:rPr>
          <w:t>VBG testing</w:t>
        </w:r>
        <w:r>
          <w:rPr>
            <w:color w:val="000000"/>
          </w:rPr>
          <w:t xml:space="preserve">. Patients </w:t>
        </w:r>
      </w:ins>
      <w:ins w:id="144" w:author="Brian Locke" w:date="2025-09-22T15:47:00Z" w16du:dateUtc="2025-09-22T21:47:00Z">
        <w:r>
          <w:rPr>
            <w:color w:val="000000"/>
          </w:rPr>
          <w:t xml:space="preserve">who received ABG testing were then re-weighted by the ABG propensity to approximate the target population of patients with any reason to suspect hypercapnia. Patients who underwent VBG testing were then reweighted to the same population. </w:t>
        </w:r>
      </w:ins>
      <w:ins w:id="145" w:author="Brian Locke" w:date="2025-09-22T15:44:00Z">
        <w:r w:rsidRPr="00366EC5">
          <w:rPr>
            <w:color w:val="000000"/>
          </w:rPr>
          <w:t>The result</w:t>
        </w:r>
      </w:ins>
      <w:ins w:id="146" w:author="Brian Locke" w:date="2025-09-22T15:48:00Z" w16du:dateUtc="2025-09-22T21:48:00Z">
        <w:r>
          <w:rPr>
            <w:color w:val="000000"/>
          </w:rPr>
          <w:t xml:space="preserve">ing reweighted samples ot the same target populations </w:t>
        </w:r>
      </w:ins>
      <w:ins w:id="147" w:author="Brian Locke" w:date="2025-09-22T15:44:00Z">
        <w:r w:rsidRPr="00366EC5">
          <w:rPr>
            <w:color w:val="000000"/>
          </w:rPr>
          <w:t>allow</w:t>
        </w:r>
      </w:ins>
      <w:ins w:id="148" w:author="Brian Locke" w:date="2025-09-22T15:48:00Z" w16du:dateUtc="2025-09-22T21:48:00Z">
        <w:r>
          <w:rPr>
            <w:color w:val="000000"/>
          </w:rPr>
          <w:t>s</w:t>
        </w:r>
      </w:ins>
      <w:ins w:id="149" w:author="Brian Locke" w:date="2025-09-22T15:44:00Z">
        <w:r w:rsidRPr="00366EC5">
          <w:rPr>
            <w:color w:val="000000"/>
          </w:rPr>
          <w:t xml:space="preserve"> </w:t>
        </w:r>
      </w:ins>
      <w:ins w:id="150" w:author="Brian Locke" w:date="2025-09-22T15:48:00Z" w16du:dateUtc="2025-09-22T21:48:00Z">
        <w:r>
          <w:rPr>
            <w:color w:val="000000"/>
          </w:rPr>
          <w:t xml:space="preserve">for </w:t>
        </w:r>
      </w:ins>
      <w:ins w:id="151" w:author="Brian Locke" w:date="2025-09-22T15:44:00Z">
        <w:r w:rsidRPr="00366EC5">
          <w:rPr>
            <w:color w:val="000000"/>
          </w:rPr>
          <w:t xml:space="preserve">comparisons of prognostic significance </w:t>
        </w:r>
      </w:ins>
      <w:ins w:id="152" w:author="Brian Locke" w:date="2025-09-22T15:45:00Z" w16du:dateUtc="2025-09-22T21:45:00Z">
        <w:r>
          <w:rPr>
            <w:color w:val="000000"/>
          </w:rPr>
          <w:t>while adjusting for differences in the types of patients sampled</w:t>
        </w:r>
      </w:ins>
      <w:ins w:id="153" w:author="Brian Locke" w:date="2025-09-22T15:44:00Z">
        <w:r w:rsidRPr="00366EC5">
          <w:rPr>
            <w:color w:val="000000"/>
          </w:rPr>
          <w:t>.</w:t>
        </w:r>
      </w:ins>
    </w:p>
    <w:p w14:paraId="443572E1" w14:textId="00D64BE4" w:rsidR="00014B1A" w:rsidRPr="00C65532" w:rsidRDefault="00014B1A" w:rsidP="00014B1A">
      <w:pPr>
        <w:pStyle w:val="NormalWeb"/>
        <w:rPr>
          <w:color w:val="000000"/>
        </w:rPr>
      </w:pPr>
      <w:del w:id="154" w:author="Brian Locke" w:date="2025-09-22T15:44:00Z" w16du:dateUtc="2025-09-22T21:44:00Z">
        <w:r w:rsidRPr="00C65532" w:rsidDel="00366EC5">
          <w:rPr>
            <w:color w:val="000000"/>
          </w:rPr>
          <w:delText xml:space="preserve">To </w:delText>
        </w:r>
      </w:del>
      <w:del w:id="155" w:author="Brian Locke" w:date="2025-09-22T15:29:00Z" w16du:dateUtc="2025-09-22T21:29:00Z">
        <w:r w:rsidRPr="00C65532" w:rsidDel="007A56D7">
          <w:rPr>
            <w:color w:val="000000"/>
          </w:rPr>
          <w:delText xml:space="preserve">reduce confounding, </w:delText>
        </w:r>
      </w:del>
      <w:del w:id="156" w:author="Brian Locke" w:date="2025-09-22T15:44:00Z" w16du:dateUtc="2025-09-22T21:44:00Z">
        <w:r w:rsidRPr="00C65532" w:rsidDel="00366EC5">
          <w:rPr>
            <w:color w:val="000000"/>
          </w:rPr>
          <w:delText>inverse probability of</w:delText>
        </w:r>
      </w:del>
      <w:del w:id="157" w:author="Brian Locke" w:date="2025-09-22T15:37:00Z" w16du:dateUtc="2025-09-22T21:37:00Z">
        <w:r w:rsidRPr="00C65532" w:rsidDel="007A56D7">
          <w:rPr>
            <w:color w:val="000000"/>
          </w:rPr>
          <w:delText xml:space="preserve"> treatment</w:delText>
        </w:r>
      </w:del>
      <w:del w:id="158" w:author="Brian Locke" w:date="2025-09-22T15:44:00Z" w16du:dateUtc="2025-09-22T21:44:00Z">
        <w:r w:rsidRPr="00C65532" w:rsidDel="00366EC5">
          <w:rPr>
            <w:color w:val="000000"/>
          </w:rPr>
          <w:delText xml:space="preserve"> weights (IP</w:delText>
        </w:r>
      </w:del>
      <w:del w:id="159" w:author="Brian Locke" w:date="2025-09-22T15:37:00Z" w16du:dateUtc="2025-09-22T21:37:00Z">
        <w:r w:rsidRPr="00C65532" w:rsidDel="007A56D7">
          <w:rPr>
            <w:color w:val="000000"/>
          </w:rPr>
          <w:delText>TW</w:delText>
        </w:r>
      </w:del>
      <w:del w:id="160" w:author="Brian Locke" w:date="2025-09-22T15:44:00Z" w16du:dateUtc="2025-09-22T21:44:00Z">
        <w:r w:rsidRPr="00C65532" w:rsidDel="00366EC5">
          <w:rPr>
            <w:color w:val="000000"/>
          </w:rPr>
          <w:delText xml:space="preserve">s) were applied. </w:delText>
        </w:r>
      </w:del>
      <w:r w:rsidRPr="00C65532">
        <w:rPr>
          <w:color w:val="000000"/>
        </w:rPr>
        <w:t xml:space="preserve">Propensity scores were estimated </w:t>
      </w:r>
      <w:ins w:id="161" w:author="Brian Locke" w:date="2025-09-22T15:31:00Z" w16du:dateUtc="2025-09-22T21:31:00Z">
        <w:r w:rsidR="007A56D7">
          <w:rPr>
            <w:color w:val="000000"/>
          </w:rPr>
          <w:t xml:space="preserve">by modeling the </w:t>
        </w:r>
      </w:ins>
      <w:del w:id="162" w:author="Brian Locke" w:date="2025-09-22T15:31:00Z" w16du:dateUtc="2025-09-22T21:31:00Z">
        <w:r w:rsidRPr="00C65532" w:rsidDel="007A56D7">
          <w:rPr>
            <w:color w:val="000000"/>
          </w:rPr>
          <w:delText xml:space="preserve">for the </w:delText>
        </w:r>
      </w:del>
      <w:r w:rsidRPr="00C65532">
        <w:rPr>
          <w:color w:val="000000"/>
        </w:rPr>
        <w:t xml:space="preserve">likelihood of </w:t>
      </w:r>
      <w:r>
        <w:rPr>
          <w:color w:val="000000"/>
        </w:rPr>
        <w:t xml:space="preserve">obtaining an arterial or venous blood gas, </w:t>
      </w:r>
      <w:r w:rsidRPr="00C65532">
        <w:rPr>
          <w:color w:val="000000"/>
        </w:rPr>
        <w:t>belonging to each cohort based on demographic variables (age, sex, race</w:t>
      </w:r>
      <w:r>
        <w:rPr>
          <w:color w:val="000000"/>
        </w:rPr>
        <w:t xml:space="preserve">, </w:t>
      </w:r>
      <w:r w:rsidRPr="00C65532">
        <w:rPr>
          <w:color w:val="000000"/>
        </w:rPr>
        <w:t xml:space="preserve">ethnicity, </w:t>
      </w:r>
      <w:r>
        <w:rPr>
          <w:color w:val="000000"/>
        </w:rPr>
        <w:t xml:space="preserve">BMI, location), </w:t>
      </w:r>
      <w:r w:rsidRPr="00C65532">
        <w:rPr>
          <w:color w:val="000000"/>
        </w:rPr>
        <w:t xml:space="preserve">comorbid conditions </w:t>
      </w:r>
      <w:ins w:id="163" w:author="Brian Locke" w:date="2025-09-22T15:36:00Z" w16du:dateUtc="2025-09-22T21:36:00Z">
        <w:r w:rsidR="007A56D7">
          <w:rPr>
            <w:color w:val="000000"/>
          </w:rPr>
          <w:t>diagnosed on or before the index encounter</w:t>
        </w:r>
      </w:ins>
      <w:r w:rsidRPr="00C65532">
        <w:rPr>
          <w:color w:val="000000"/>
        </w:rPr>
        <w:t xml:space="preserve">(COPD, asthma, </w:t>
      </w:r>
      <w:r>
        <w:rPr>
          <w:color w:val="000000"/>
        </w:rPr>
        <w:t>OSA</w:t>
      </w:r>
      <w:r w:rsidRPr="00C65532">
        <w:rPr>
          <w:color w:val="000000"/>
        </w:rPr>
        <w:t xml:space="preserve">, </w:t>
      </w:r>
      <w:r>
        <w:rPr>
          <w:color w:val="000000"/>
        </w:rPr>
        <w:t>CHF, neuromuscular disorders, pulmonary hypertension, CKD, diabetes</w:t>
      </w:r>
      <w:r w:rsidRPr="00C65532">
        <w:rPr>
          <w:color w:val="000000"/>
        </w:rPr>
        <w:t>)</w:t>
      </w:r>
      <w:r>
        <w:rPr>
          <w:color w:val="000000"/>
        </w:rPr>
        <w:t xml:space="preserve"> and other objective data including</w:t>
      </w:r>
      <w:ins w:id="164" w:author="Brian Locke" w:date="2025-09-22T15:36:00Z" w16du:dateUtc="2025-09-22T21:36:00Z">
        <w:r w:rsidR="007A56D7">
          <w:rPr>
            <w:color w:val="000000"/>
          </w:rPr>
          <w:t xml:space="preserve"> triage</w:t>
        </w:r>
      </w:ins>
      <w:r>
        <w:rPr>
          <w:color w:val="000000"/>
        </w:rPr>
        <w:t xml:space="preserve"> vital signs and basic initial labs</w:t>
      </w:r>
      <w:ins w:id="165" w:author="Brian Locke" w:date="2025-09-22T15:36:00Z" w16du:dateUtc="2025-09-22T21:36:00Z">
        <w:r w:rsidR="007A56D7">
          <w:rPr>
            <w:color w:val="000000"/>
          </w:rPr>
          <w:t>. Propensities were estimated</w:t>
        </w:r>
      </w:ins>
      <w:ins w:id="166" w:author="Brian Locke" w:date="2025-09-22T15:31:00Z" w16du:dateUtc="2025-09-22T21:31:00Z">
        <w:r w:rsidR="007A56D7">
          <w:rPr>
            <w:color w:val="000000"/>
          </w:rPr>
          <w:t xml:space="preserve"> using </w:t>
        </w:r>
      </w:ins>
      <w:ins w:id="167" w:author="Brian Locke" w:date="2025-09-22T15:32:00Z" w16du:dateUtc="2025-09-22T21:32:00Z">
        <w:r w:rsidR="007A56D7">
          <w:rPr>
            <w:color w:val="000000"/>
          </w:rPr>
          <w:t>extreme gradient boosting machines (XGBoost</w:t>
        </w:r>
      </w:ins>
      <w:ins w:id="168" w:author="Brian Locke" w:date="2025-09-22T15:36:00Z" w16du:dateUtc="2025-09-22T21:36:00Z">
        <w:r w:rsidR="007A56D7">
          <w:rPr>
            <w:color w:val="000000"/>
          </w:rPr>
          <w:t>; *** parameter settings</w:t>
        </w:r>
      </w:ins>
      <w:ins w:id="169" w:author="Brian Locke" w:date="2025-09-22T15:32:00Z" w16du:dateUtc="2025-09-22T21:32:00Z">
        <w:r w:rsidR="007A56D7">
          <w:rPr>
            <w:color w:val="000000"/>
          </w:rPr>
          <w:t>), a machine learning algorithm that natively handles non-linearities and missing data</w:t>
        </w:r>
      </w:ins>
      <w:r w:rsidRPr="00C65532">
        <w:rPr>
          <w:color w:val="000000"/>
        </w:rPr>
        <w:t xml:space="preserve">. Weights were </w:t>
      </w:r>
      <w:del w:id="170" w:author="Brian Locke" w:date="2025-09-22T15:32:00Z" w16du:dateUtc="2025-09-22T21:32:00Z">
        <w:r w:rsidRPr="00C65532" w:rsidDel="007A56D7">
          <w:rPr>
            <w:color w:val="000000"/>
          </w:rPr>
          <w:delText>stabilized and trimmed at the</w:delText>
        </w:r>
      </w:del>
      <w:ins w:id="171" w:author="Brian Locke" w:date="2025-09-22T15:32:00Z" w16du:dateUtc="2025-09-22T21:32:00Z">
        <w:r w:rsidR="007A56D7">
          <w:rPr>
            <w:color w:val="000000"/>
          </w:rPr>
          <w:t>windsorized (truncated) at the 1</w:t>
        </w:r>
        <w:r w:rsidR="007A56D7" w:rsidRPr="007A56D7">
          <w:rPr>
            <w:color w:val="000000"/>
            <w:vertAlign w:val="superscript"/>
            <w:rPrChange w:id="172" w:author="Brian Locke" w:date="2025-09-22T15:32:00Z" w16du:dateUtc="2025-09-22T21:32:00Z">
              <w:rPr>
                <w:color w:val="000000"/>
              </w:rPr>
            </w:rPrChange>
          </w:rPr>
          <w:t>st</w:t>
        </w:r>
        <w:r w:rsidR="007A56D7">
          <w:rPr>
            <w:color w:val="000000"/>
          </w:rPr>
          <w:t xml:space="preserve"> </w:t>
        </w:r>
      </w:ins>
      <w:del w:id="173" w:author="Brian Locke" w:date="2025-09-22T15:32:00Z" w16du:dateUtc="2025-09-22T21:32:00Z">
        <w:r w:rsidRPr="00C65532" w:rsidDel="007A56D7">
          <w:rPr>
            <w:color w:val="000000"/>
          </w:rPr>
          <w:delText xml:space="preserve"> 1st and 99th </w:delText>
        </w:r>
      </w:del>
      <w:r w:rsidRPr="00C65532">
        <w:rPr>
          <w:color w:val="000000"/>
        </w:rPr>
        <w:t>percentiles to</w:t>
      </w:r>
      <w:ins w:id="174" w:author="Brian Locke" w:date="2025-09-22T15:32:00Z" w16du:dateUtc="2025-09-22T21:32:00Z">
        <w:r w:rsidR="007A56D7">
          <w:rPr>
            <w:color w:val="000000"/>
          </w:rPr>
          <w:t xml:space="preserve"> avoid </w:t>
        </w:r>
      </w:ins>
      <w:ins w:id="175" w:author="Brian Locke" w:date="2025-09-22T15:33:00Z" w16du:dateUtc="2025-09-22T21:33:00Z">
        <w:r w:rsidR="007A56D7">
          <w:rPr>
            <w:color w:val="000000"/>
          </w:rPr>
          <w:t xml:space="preserve">unstable weights and patients who may have had no realistic chance of receiving blood gas sampling. </w:t>
        </w:r>
      </w:ins>
      <w:del w:id="176" w:author="Brian Locke" w:date="2025-09-22T15:33:00Z" w16du:dateUtc="2025-09-22T21:33:00Z">
        <w:r w:rsidRPr="00C65532" w:rsidDel="007A56D7">
          <w:rPr>
            <w:color w:val="000000"/>
          </w:rPr>
          <w:delText xml:space="preserve"> minimize the influence of extreme values. </w:delText>
        </w:r>
      </w:del>
      <w:r w:rsidRPr="00C65532">
        <w:rPr>
          <w:color w:val="000000"/>
        </w:rPr>
        <w:t xml:space="preserve">Covariate balance was evaluated using standardized mean differences, with &lt;0.1 indicating acceptable balance. </w:t>
      </w:r>
      <w:r>
        <w:rPr>
          <w:color w:val="000000"/>
        </w:rPr>
        <w:t>Additionally, p</w:t>
      </w:r>
      <w:r w:rsidRPr="00C65532">
        <w:rPr>
          <w:color w:val="000000"/>
        </w:rPr>
        <w:t>ropensity score distributions were compared graphically to assess overlap between groups before and after weighting.</w:t>
      </w:r>
    </w:p>
    <w:p w14:paraId="0ED7E16B" w14:textId="031FB00A" w:rsidR="00014B1A" w:rsidRDefault="007F201E" w:rsidP="00014B1A">
      <w:pPr>
        <w:pStyle w:val="p2"/>
        <w:spacing w:before="0" w:beforeAutospacing="0" w:after="0" w:afterAutospacing="0"/>
        <w:rPr>
          <w:ins w:id="177" w:author="Brian Locke" w:date="2025-09-22T15:36:00Z" w16du:dateUtc="2025-09-22T21:36:00Z"/>
          <w:color w:val="000000"/>
        </w:rPr>
      </w:pPr>
      <w:ins w:id="178" w:author="Brian Locke" w:date="2025-09-22T15:21:00Z" w16du:dateUtc="2025-09-22T21:21:00Z">
        <w:r>
          <w:rPr>
            <w:color w:val="000000"/>
          </w:rPr>
          <w:t xml:space="preserve">Software: </w:t>
        </w:r>
        <w:r>
          <w:rPr>
            <w:color w:val="000000"/>
            <w:u w:val="single"/>
          </w:rPr>
          <w:t>R version ***, using packages rms</w:t>
        </w:r>
      </w:ins>
      <w:ins w:id="179" w:author="Brian Locke" w:date="2025-09-22T15:22:00Z" w16du:dateUtc="2025-09-22T21:22:00Z">
        <w:r>
          <w:rPr>
            <w:color w:val="000000"/>
            <w:u w:val="single"/>
          </w:rPr>
          <w:t>, weightit ***</w:t>
        </w:r>
      </w:ins>
      <w:r w:rsidR="00014B1A" w:rsidRPr="00623125">
        <w:rPr>
          <w:color w:val="000000"/>
        </w:rPr>
        <w:t> </w:t>
      </w:r>
    </w:p>
    <w:p w14:paraId="48A5BDA5" w14:textId="47D57AEE" w:rsidR="007A56D7" w:rsidRDefault="007A56D7" w:rsidP="00014B1A">
      <w:pPr>
        <w:pStyle w:val="p2"/>
        <w:spacing w:before="0" w:beforeAutospacing="0" w:after="0" w:afterAutospacing="0"/>
        <w:rPr>
          <w:ins w:id="180" w:author="Brian Locke" w:date="2025-09-22T15:21:00Z" w16du:dateUtc="2025-09-22T21:21:00Z"/>
          <w:color w:val="000000"/>
        </w:rPr>
      </w:pPr>
      <w:ins w:id="181" w:author="Brian Locke" w:date="2025-09-22T15:36:00Z" w16du:dateUtc="2025-09-22T21:36:00Z">
        <w:r>
          <w:rPr>
            <w:color w:val="000000"/>
          </w:rPr>
          <w:t xml:space="preserve">Code is available at </w:t>
        </w:r>
        <w:commentRangeStart w:id="182"/>
        <w:r>
          <w:rPr>
            <w:color w:val="000000"/>
          </w:rPr>
          <w:t>***</w:t>
        </w:r>
        <w:commentRangeEnd w:id="182"/>
        <w:r>
          <w:rPr>
            <w:rStyle w:val="CommentReference"/>
            <w:rFonts w:asciiTheme="minorHAnsi" w:eastAsiaTheme="minorHAnsi" w:hAnsiTheme="minorHAnsi" w:cstheme="minorBidi"/>
            <w:kern w:val="2"/>
            <w14:ligatures w14:val="standardContextual"/>
          </w:rPr>
          <w:commentReference w:id="182"/>
        </w:r>
      </w:ins>
    </w:p>
    <w:p w14:paraId="23BA9E24" w14:textId="77777777" w:rsidR="007F201E" w:rsidRDefault="007F201E" w:rsidP="00014B1A">
      <w:pPr>
        <w:pStyle w:val="p2"/>
        <w:spacing w:before="0" w:beforeAutospacing="0" w:after="0" w:afterAutospacing="0"/>
        <w:rPr>
          <w:ins w:id="183" w:author="Brian Locke" w:date="2025-09-22T15:21:00Z" w16du:dateUtc="2025-09-22T21:21:00Z"/>
          <w:color w:val="000000"/>
        </w:rPr>
      </w:pPr>
    </w:p>
    <w:p w14:paraId="588792B4" w14:textId="77777777" w:rsidR="007F201E" w:rsidRPr="00623125" w:rsidRDefault="007F201E" w:rsidP="00014B1A">
      <w:pPr>
        <w:pStyle w:val="p2"/>
        <w:spacing w:before="0" w:beforeAutospacing="0" w:after="0" w:afterAutospacing="0"/>
        <w:rPr>
          <w:color w:val="000000"/>
        </w:rPr>
      </w:pPr>
    </w:p>
    <w:p w14:paraId="0AEF8CD5" w14:textId="77777777" w:rsidR="00014B1A" w:rsidRPr="00623125" w:rsidRDefault="00014B1A" w:rsidP="00014B1A">
      <w:pPr>
        <w:pStyle w:val="p2"/>
        <w:spacing w:before="0" w:beforeAutospacing="0" w:after="0" w:afterAutospacing="0"/>
        <w:rPr>
          <w:color w:val="000000"/>
        </w:rPr>
      </w:pPr>
      <w:r w:rsidRPr="00623125">
        <w:rPr>
          <w:color w:val="000000"/>
        </w:rPr>
        <w:t> </w:t>
      </w:r>
    </w:p>
    <w:p w14:paraId="22FA7B62" w14:textId="77777777" w:rsidR="00014B1A" w:rsidRPr="00656FB1" w:rsidRDefault="00014B1A" w:rsidP="00014B1A">
      <w:pPr>
        <w:pStyle w:val="p1"/>
        <w:spacing w:before="0" w:beforeAutospacing="0" w:after="0" w:afterAutospacing="0"/>
        <w:rPr>
          <w:b/>
          <w:bCs/>
          <w:color w:val="000000"/>
          <w:u w:val="single"/>
        </w:rPr>
      </w:pPr>
      <w:r w:rsidRPr="00656FB1">
        <w:rPr>
          <w:b/>
          <w:bCs/>
          <w:color w:val="000000"/>
          <w:u w:val="single"/>
        </w:rPr>
        <w:t>Results:</w:t>
      </w:r>
    </w:p>
    <w:p w14:paraId="7E5C1452" w14:textId="77777777" w:rsidR="00014B1A" w:rsidRPr="00623125" w:rsidRDefault="00014B1A" w:rsidP="00014B1A">
      <w:pPr>
        <w:pStyle w:val="p2"/>
        <w:spacing w:before="0" w:beforeAutospacing="0" w:after="0" w:afterAutospacing="0"/>
        <w:rPr>
          <w:color w:val="000000"/>
        </w:rPr>
      </w:pPr>
      <w:r w:rsidRPr="00623125">
        <w:rPr>
          <w:color w:val="000000"/>
        </w:rPr>
        <w:t> </w:t>
      </w:r>
    </w:p>
    <w:p w14:paraId="2D84970F" w14:textId="77777777" w:rsidR="00014B1A" w:rsidRPr="0054705A" w:rsidRDefault="00014B1A" w:rsidP="00014B1A">
      <w:pPr>
        <w:pStyle w:val="li1"/>
        <w:numPr>
          <w:ilvl w:val="0"/>
          <w:numId w:val="1"/>
        </w:numPr>
        <w:spacing w:before="0" w:beforeAutospacing="0" w:after="0" w:afterAutospacing="0"/>
        <w:rPr>
          <w:i/>
          <w:iCs/>
          <w:color w:val="000000"/>
        </w:rPr>
      </w:pPr>
      <w:r w:rsidRPr="0054705A">
        <w:rPr>
          <w:i/>
          <w:iCs/>
          <w:color w:val="000000"/>
        </w:rPr>
        <w:t xml:space="preserve">Results from cleaning and inclusion </w:t>
      </w:r>
      <w:r>
        <w:rPr>
          <w:i/>
          <w:iCs/>
          <w:color w:val="000000"/>
        </w:rPr>
        <w:t>–</w:t>
      </w:r>
      <w:r w:rsidRPr="0054705A">
        <w:rPr>
          <w:i/>
          <w:iCs/>
          <w:color w:val="000000"/>
        </w:rPr>
        <w:t xml:space="preserve"> </w:t>
      </w:r>
      <w:r>
        <w:rPr>
          <w:i/>
          <w:iCs/>
          <w:color w:val="000000"/>
        </w:rPr>
        <w:t>Dr. Locke</w:t>
      </w:r>
      <w:r w:rsidRPr="0054705A">
        <w:rPr>
          <w:rStyle w:val="apple-converted-space"/>
          <w:i/>
          <w:iCs/>
          <w:color w:val="000000"/>
        </w:rPr>
        <w:t> </w:t>
      </w:r>
    </w:p>
    <w:p w14:paraId="52A3EB4C" w14:textId="77777777" w:rsidR="00014B1A" w:rsidRPr="0054705A" w:rsidRDefault="00014B1A" w:rsidP="00014B1A">
      <w:pPr>
        <w:pStyle w:val="p2"/>
        <w:spacing w:before="0" w:beforeAutospacing="0" w:after="0" w:afterAutospacing="0"/>
        <w:rPr>
          <w:i/>
          <w:iCs/>
          <w:color w:val="000000"/>
        </w:rPr>
      </w:pPr>
      <w:r w:rsidRPr="0054705A">
        <w:rPr>
          <w:i/>
          <w:iCs/>
          <w:color w:val="000000"/>
        </w:rPr>
        <w:t> </w:t>
      </w:r>
    </w:p>
    <w:p w14:paraId="75869C12" w14:textId="77777777" w:rsidR="00014B1A" w:rsidRDefault="00014B1A" w:rsidP="00014B1A">
      <w:pPr>
        <w:pStyle w:val="p1"/>
        <w:spacing w:before="0" w:beforeAutospacing="0" w:after="0" w:afterAutospacing="0"/>
        <w:rPr>
          <w:rStyle w:val="apple-converted-space"/>
          <w:i/>
          <w:iCs/>
          <w:color w:val="000000"/>
        </w:rPr>
      </w:pPr>
      <w:r w:rsidRPr="0054705A">
        <w:rPr>
          <w:i/>
          <w:iCs/>
          <w:color w:val="000000"/>
        </w:rPr>
        <w:t>Guidance on table formatting:</w:t>
      </w:r>
      <w:r w:rsidRPr="0054705A">
        <w:rPr>
          <w:rStyle w:val="apple-converted-space"/>
          <w:i/>
          <w:iCs/>
          <w:color w:val="000000"/>
        </w:rPr>
        <w:t> </w:t>
      </w:r>
      <w:hyperlink r:id="rId16" w:tooltip="https://x.com/carlislerainey/status/1799022485733875770?s=46&amp;t=5eJ6uoTQrbbYTlHIOnRYRg" w:history="1">
        <w:r w:rsidRPr="0054705A">
          <w:rPr>
            <w:rStyle w:val="s1"/>
            <w:i/>
            <w:iCs/>
            <w:color w:val="0086F0"/>
            <w:u w:val="single"/>
          </w:rPr>
          <w:t>https://x.com/carlislerainey/status/1799022485733875770?s=46&amp;t=5eJ6uoTQrbbYTlHIOnRYRg</w:t>
        </w:r>
      </w:hyperlink>
      <w:r w:rsidRPr="0054705A">
        <w:rPr>
          <w:rStyle w:val="apple-converted-space"/>
          <w:i/>
          <w:iCs/>
          <w:color w:val="000000"/>
        </w:rPr>
        <w:t> </w:t>
      </w:r>
    </w:p>
    <w:p w14:paraId="481E5A18" w14:textId="77777777" w:rsidR="00014B1A" w:rsidRPr="0054705A" w:rsidRDefault="00014B1A" w:rsidP="00014B1A">
      <w:pPr>
        <w:pStyle w:val="li1"/>
        <w:spacing w:before="0" w:beforeAutospacing="0" w:after="0" w:afterAutospacing="0"/>
        <w:rPr>
          <w:i/>
          <w:iCs/>
          <w:color w:val="000000"/>
        </w:rPr>
      </w:pPr>
      <w:r w:rsidRPr="0054705A">
        <w:rPr>
          <w:i/>
          <w:iCs/>
          <w:color w:val="000000"/>
        </w:rPr>
        <w:t xml:space="preserve">Options of how to display data: </w:t>
      </w:r>
      <w:r w:rsidRPr="0054705A">
        <w:rPr>
          <w:rFonts w:ascii="Helvetica" w:hAnsi="Helvetica" w:cs="Helvetica"/>
          <w:i/>
          <w:iCs/>
        </w:rPr>
        <w:t>https://www.data-to-viz.com/</w:t>
      </w:r>
    </w:p>
    <w:p w14:paraId="4F7338CA" w14:textId="77777777" w:rsidR="00014B1A" w:rsidRPr="0054705A" w:rsidRDefault="00014B1A" w:rsidP="00014B1A">
      <w:pPr>
        <w:pStyle w:val="p1"/>
        <w:spacing w:before="0" w:beforeAutospacing="0" w:after="0" w:afterAutospacing="0"/>
        <w:rPr>
          <w:i/>
          <w:iCs/>
          <w:color w:val="000000"/>
        </w:rPr>
      </w:pPr>
    </w:p>
    <w:p w14:paraId="125670B5" w14:textId="77777777" w:rsidR="00014B1A" w:rsidRDefault="00014B1A" w:rsidP="00014B1A">
      <w:pPr>
        <w:pStyle w:val="p2"/>
        <w:spacing w:before="0" w:beforeAutospacing="0" w:after="0" w:afterAutospacing="0"/>
        <w:rPr>
          <w:color w:val="000000"/>
        </w:rPr>
      </w:pPr>
      <w:r w:rsidRPr="00623125">
        <w:rPr>
          <w:color w:val="000000"/>
        </w:rPr>
        <w:t> </w:t>
      </w:r>
    </w:p>
    <w:p w14:paraId="71F46EBB" w14:textId="573F6142" w:rsidR="00585875" w:rsidRPr="00585875" w:rsidRDefault="00014B1A" w:rsidP="00585875">
      <w:pPr>
        <w:pStyle w:val="p2"/>
        <w:rPr>
          <w:ins w:id="184" w:author="Brian Locke" w:date="2025-09-22T15:10:00Z"/>
          <w:color w:val="000000"/>
        </w:rPr>
      </w:pPr>
      <w:r>
        <w:rPr>
          <w:color w:val="000000"/>
        </w:rPr>
        <w:t xml:space="preserve">A total of </w:t>
      </w:r>
      <w:r w:rsidRPr="008623B4">
        <w:rPr>
          <w:color w:val="000000"/>
          <w:highlight w:val="yellow"/>
        </w:rPr>
        <w:t>***</w:t>
      </w:r>
      <w:r>
        <w:rPr>
          <w:color w:val="000000"/>
        </w:rPr>
        <w:t xml:space="preserve"> patients met inclusion criteria for the study</w:t>
      </w:r>
      <w:ins w:id="185" w:author="Brian Locke" w:date="2025-09-22T15:54:00Z" w16du:dateUtc="2025-09-22T21:54:00Z">
        <w:r w:rsidR="00A52488">
          <w:rPr>
            <w:color w:val="000000"/>
          </w:rPr>
          <w:t xml:space="preserve">, see figure </w:t>
        </w:r>
        <w:commentRangeStart w:id="186"/>
        <w:r w:rsidR="00A52488">
          <w:rPr>
            <w:color w:val="000000"/>
          </w:rPr>
          <w:t>CONSORT</w:t>
        </w:r>
      </w:ins>
      <w:commentRangeEnd w:id="186"/>
      <w:ins w:id="187" w:author="Brian Locke" w:date="2025-09-22T15:55:00Z" w16du:dateUtc="2025-09-22T21:55:00Z">
        <w:r w:rsidR="00A52488">
          <w:rPr>
            <w:rStyle w:val="CommentReference"/>
            <w:rFonts w:asciiTheme="minorHAnsi" w:eastAsiaTheme="minorHAnsi" w:hAnsiTheme="minorHAnsi" w:cstheme="minorBidi"/>
            <w:kern w:val="2"/>
            <w14:ligatures w14:val="standardContextual"/>
          </w:rPr>
          <w:commentReference w:id="186"/>
        </w:r>
      </w:ins>
      <w:r>
        <w:rPr>
          <w:color w:val="000000"/>
        </w:rPr>
        <w:t xml:space="preserve">. Patients were categorized according to blood gas type and the presence or absence of hypercapnia, resulting in six analytic groups. Baseline demographic and clinical characteristics for these groups are summarized in Table 1A and 1B. </w:t>
      </w:r>
      <w:moveToRangeStart w:id="188" w:author="Brian Locke" w:date="2025-09-22T15:10:00Z" w:name="move209446254"/>
      <w:commentRangeStart w:id="189"/>
      <w:ins w:id="190" w:author="Brian Locke" w:date="2025-09-22T15:10:00Z">
        <w:r w:rsidR="00585875" w:rsidRPr="00585875">
          <w:rPr>
            <w:color w:val="000000"/>
          </w:rPr>
          <w:t>Table 1A and 1B </w:t>
        </w:r>
      </w:ins>
      <w:commentRangeEnd w:id="189"/>
      <w:ins w:id="191" w:author="Brian Locke" w:date="2025-09-22T15:43:00Z" w16du:dateUtc="2025-09-22T21:43:00Z">
        <w:r w:rsidR="00366EC5">
          <w:rPr>
            <w:rStyle w:val="CommentReference"/>
            <w:rFonts w:asciiTheme="minorHAnsi" w:eastAsiaTheme="minorHAnsi" w:hAnsiTheme="minorHAnsi" w:cstheme="minorBidi"/>
            <w:kern w:val="2"/>
            <w14:ligatures w14:val="standardContextual"/>
          </w:rPr>
          <w:commentReference w:id="189"/>
        </w:r>
      </w:ins>
      <w:ins w:id="192" w:author="Brian Locke" w:date="2025-09-22T15:10:00Z">
        <w:r w:rsidR="00585875" w:rsidRPr="00585875">
          <w:rPr>
            <w:color w:val="000000"/>
          </w:rPr>
          <w:t xml:space="preserve">provides a summary of the dataset. The table divides the data into six groups: patients who had 1) no ABG, 2) hypercapnia on ABG, 3) no hypercapnia on ABG, 4) no VBG, 5) hypercapnia on VBG, 6) no hypercapnia on VBG. It includes the mean and standard deviation for age and BMI, as well as the percentage of sex and the distribution of race, ethnicity and region in the United States. Additionally, the table presents the prevalence of key comorbidities, including obstructive sleep apnea (OSA), asthma, chronic obstructive pulmonary disease (COPD), congestive heart failure (CHF), neuromuscular </w:t>
        </w:r>
        <w:r w:rsidR="00585875" w:rsidRPr="00585875">
          <w:rPr>
            <w:color w:val="000000"/>
          </w:rPr>
          <w:lastRenderedPageBreak/>
          <w:t xml:space="preserve">disorders, pulmonary hypertension, chronic kidney disease (CKD) and diabetes. Furthermore, the minimum, maximum, median, mean, and standard deviation of pCO2 levels from both VBGs and ABGs are also reported. </w:t>
        </w:r>
      </w:ins>
    </w:p>
    <w:moveToRangeEnd w:id="188"/>
    <w:p w14:paraId="192E82A2" w14:textId="4948DD91" w:rsidR="00014B1A" w:rsidRDefault="00014B1A" w:rsidP="00014B1A">
      <w:pPr>
        <w:pStyle w:val="p2"/>
        <w:spacing w:before="0" w:beforeAutospacing="0" w:after="0" w:afterAutospacing="0"/>
        <w:rPr>
          <w:ins w:id="193" w:author="Brian Locke" w:date="2025-09-22T15:50:00Z" w16du:dateUtc="2025-09-22T21:50:00Z"/>
          <w:color w:val="000000"/>
        </w:rPr>
      </w:pPr>
    </w:p>
    <w:p w14:paraId="466FEBDE" w14:textId="77777777" w:rsidR="00A52488" w:rsidRDefault="00A52488" w:rsidP="00014B1A">
      <w:pPr>
        <w:pStyle w:val="p2"/>
        <w:spacing w:before="0" w:beforeAutospacing="0" w:after="0" w:afterAutospacing="0"/>
        <w:rPr>
          <w:ins w:id="194" w:author="Brian Locke" w:date="2025-09-22T15:50:00Z" w16du:dateUtc="2025-09-22T21:50:00Z"/>
          <w:color w:val="000000"/>
        </w:rPr>
      </w:pPr>
    </w:p>
    <w:p w14:paraId="18ACDF53" w14:textId="74CECB02" w:rsidR="00A52488" w:rsidRDefault="00A52488" w:rsidP="00014B1A">
      <w:pPr>
        <w:pStyle w:val="p2"/>
        <w:spacing w:before="0" w:beforeAutospacing="0" w:after="0" w:afterAutospacing="0"/>
        <w:rPr>
          <w:ins w:id="195" w:author="Brian Locke" w:date="2025-09-22T15:10:00Z" w16du:dateUtc="2025-09-22T21:10:00Z"/>
          <w:color w:val="000000"/>
        </w:rPr>
      </w:pPr>
      <w:ins w:id="196" w:author="Brian Locke" w:date="2025-09-22T15:50:00Z" w16du:dateUtc="2025-09-22T21:50:00Z">
        <w:r>
          <w:rPr>
            <w:color w:val="000000"/>
          </w:rPr>
          <w:t>&lt;Create paragraphs the narrate the key findings illustrated by each table or figure – and then reference them. The captions of the tables should stand alone (ie. If someone just reads the tables, it should make sense) so they can be somewh</w:t>
        </w:r>
      </w:ins>
      <w:ins w:id="197" w:author="Brian Locke" w:date="2025-09-22T15:51:00Z" w16du:dateUtc="2025-09-22T21:51:00Z">
        <w:r>
          <w:rPr>
            <w:color w:val="000000"/>
          </w:rPr>
          <w:t xml:space="preserve">at repetitive of the main text but should have a bit more explanation.&gt; </w:t>
        </w:r>
      </w:ins>
    </w:p>
    <w:p w14:paraId="682A6C77" w14:textId="77777777" w:rsidR="00585875" w:rsidRDefault="00585875" w:rsidP="00014B1A">
      <w:pPr>
        <w:pStyle w:val="p2"/>
        <w:spacing w:before="0" w:beforeAutospacing="0" w:after="0" w:afterAutospacing="0"/>
        <w:rPr>
          <w:ins w:id="198" w:author="Brian Locke" w:date="2025-09-22T15:10:00Z" w16du:dateUtc="2025-09-22T21:10:00Z"/>
          <w:color w:val="000000"/>
        </w:rPr>
      </w:pPr>
    </w:p>
    <w:p w14:paraId="329E7EB0" w14:textId="77777777" w:rsidR="00585875" w:rsidRDefault="00585875" w:rsidP="00014B1A">
      <w:pPr>
        <w:pStyle w:val="p2"/>
        <w:spacing w:before="0" w:beforeAutospacing="0" w:after="0" w:afterAutospacing="0"/>
        <w:rPr>
          <w:color w:val="000000"/>
        </w:rPr>
      </w:pPr>
    </w:p>
    <w:p w14:paraId="28564124" w14:textId="77777777" w:rsidR="00014B1A" w:rsidRPr="0054705A" w:rsidRDefault="00014B1A" w:rsidP="00014B1A">
      <w:pPr>
        <w:pStyle w:val="p2"/>
        <w:spacing w:before="0" w:beforeAutospacing="0" w:after="0" w:afterAutospacing="0"/>
        <w:rPr>
          <w:color w:val="000000"/>
        </w:rPr>
      </w:pPr>
    </w:p>
    <w:p w14:paraId="100DD613" w14:textId="77777777" w:rsidR="00014B1A" w:rsidRDefault="00014B1A" w:rsidP="00014B1A">
      <w:pPr>
        <w:pStyle w:val="li1"/>
        <w:spacing w:before="0" w:beforeAutospacing="0" w:after="0" w:afterAutospacing="0"/>
        <w:rPr>
          <w:b/>
          <w:bCs/>
          <w:color w:val="000000"/>
        </w:rPr>
      </w:pPr>
      <w:r w:rsidRPr="008165D9">
        <w:rPr>
          <w:b/>
          <w:bCs/>
          <w:color w:val="000000"/>
        </w:rPr>
        <w:t>Table 1</w:t>
      </w:r>
      <w:r>
        <w:rPr>
          <w:b/>
          <w:bCs/>
          <w:color w:val="000000"/>
        </w:rPr>
        <w:t xml:space="preserve">A: </w:t>
      </w:r>
      <w:r w:rsidRPr="008165D9">
        <w:rPr>
          <w:b/>
          <w:bCs/>
          <w:color w:val="000000"/>
        </w:rPr>
        <w:t>Description of Variables</w:t>
      </w:r>
      <w:r>
        <w:rPr>
          <w:b/>
          <w:bCs/>
          <w:color w:val="000000"/>
        </w:rPr>
        <w:t xml:space="preserve"> by ABG Group. </w:t>
      </w:r>
    </w:p>
    <w:p w14:paraId="7DDA6220" w14:textId="77777777" w:rsidR="00014B1A" w:rsidRDefault="00014B1A" w:rsidP="00014B1A">
      <w:pPr>
        <w:pStyle w:val="li1"/>
        <w:spacing w:before="0" w:beforeAutospacing="0" w:after="0" w:afterAutospacing="0"/>
        <w:rPr>
          <w:b/>
          <w:bCs/>
          <w:color w:val="000000"/>
        </w:rPr>
      </w:pPr>
    </w:p>
    <w:p w14:paraId="3DF373EA" w14:textId="77777777" w:rsidR="00014B1A" w:rsidRDefault="00014B1A" w:rsidP="00014B1A">
      <w:pPr>
        <w:pStyle w:val="li1"/>
        <w:spacing w:before="0" w:beforeAutospacing="0" w:after="0" w:afterAutospacing="0"/>
        <w:rPr>
          <w:b/>
          <w:bCs/>
          <w:color w:val="000000"/>
        </w:rPr>
      </w:pPr>
    </w:p>
    <w:p w14:paraId="3FB2AF73" w14:textId="77777777" w:rsidR="00014B1A" w:rsidRDefault="00014B1A" w:rsidP="00014B1A">
      <w:pPr>
        <w:pStyle w:val="li1"/>
        <w:spacing w:before="0" w:beforeAutospacing="0" w:after="0" w:afterAutospacing="0"/>
        <w:rPr>
          <w:b/>
          <w:bCs/>
          <w:color w:val="000000"/>
        </w:rPr>
      </w:pPr>
    </w:p>
    <w:p w14:paraId="4501A7A4" w14:textId="77777777" w:rsidR="00014B1A" w:rsidRDefault="00014B1A" w:rsidP="00014B1A">
      <w:pPr>
        <w:pStyle w:val="li1"/>
        <w:spacing w:before="0" w:beforeAutospacing="0" w:after="0" w:afterAutospacing="0"/>
        <w:rPr>
          <w:b/>
          <w:bCs/>
          <w:color w:val="000000"/>
        </w:rPr>
      </w:pPr>
    </w:p>
    <w:p w14:paraId="6B8928C0" w14:textId="77777777" w:rsidR="00014B1A" w:rsidRDefault="00014B1A" w:rsidP="00014B1A">
      <w:pPr>
        <w:pStyle w:val="li1"/>
        <w:spacing w:before="0" w:beforeAutospacing="0" w:after="0" w:afterAutospacing="0"/>
        <w:rPr>
          <w:b/>
          <w:bCs/>
          <w:color w:val="000000"/>
        </w:rPr>
      </w:pPr>
    </w:p>
    <w:p w14:paraId="07ED365B" w14:textId="77777777" w:rsidR="00014B1A" w:rsidRPr="008165D9" w:rsidRDefault="00014B1A" w:rsidP="00014B1A">
      <w:pPr>
        <w:pStyle w:val="li1"/>
        <w:spacing w:before="0" w:beforeAutospacing="0" w:after="0" w:afterAutospacing="0"/>
        <w:rPr>
          <w:b/>
          <w:bCs/>
          <w:color w:val="000000"/>
        </w:rPr>
      </w:pPr>
      <w:r>
        <w:rPr>
          <w:b/>
          <w:bCs/>
          <w:color w:val="000000"/>
        </w:rPr>
        <w:t xml:space="preserve">Table 1B: Description of Variables by VBG Group. </w:t>
      </w:r>
    </w:p>
    <w:p w14:paraId="324AE40D" w14:textId="77777777" w:rsidR="00014B1A" w:rsidRDefault="00014B1A" w:rsidP="00014B1A">
      <w:pPr>
        <w:pStyle w:val="li1"/>
        <w:spacing w:before="0" w:beforeAutospacing="0" w:after="0" w:afterAutospacing="0"/>
        <w:rPr>
          <w:color w:val="000000"/>
        </w:rPr>
      </w:pPr>
    </w:p>
    <w:p w14:paraId="7E1B99E4" w14:textId="77777777" w:rsidR="00014B1A" w:rsidRDefault="00014B1A" w:rsidP="00014B1A">
      <w:pPr>
        <w:pStyle w:val="li1"/>
        <w:spacing w:before="0" w:beforeAutospacing="0" w:after="0" w:afterAutospacing="0"/>
        <w:rPr>
          <w:color w:val="000000"/>
        </w:rPr>
      </w:pPr>
    </w:p>
    <w:p w14:paraId="03EBB180" w14:textId="77777777" w:rsidR="00014B1A" w:rsidRDefault="00014B1A" w:rsidP="00014B1A">
      <w:pPr>
        <w:pStyle w:val="li1"/>
        <w:spacing w:before="0" w:beforeAutospacing="0" w:after="0" w:afterAutospacing="0"/>
        <w:rPr>
          <w:color w:val="000000"/>
        </w:rPr>
      </w:pPr>
    </w:p>
    <w:p w14:paraId="04051DBF" w14:textId="77777777" w:rsidR="00014B1A" w:rsidRDefault="00014B1A" w:rsidP="00014B1A">
      <w:pPr>
        <w:pStyle w:val="li1"/>
        <w:spacing w:before="0" w:beforeAutospacing="0" w:after="0" w:afterAutospacing="0"/>
        <w:rPr>
          <w:color w:val="000000"/>
        </w:rPr>
      </w:pPr>
    </w:p>
    <w:p w14:paraId="5352DC3C" w14:textId="77777777" w:rsidR="00014B1A" w:rsidRDefault="00014B1A" w:rsidP="00014B1A">
      <w:pPr>
        <w:pStyle w:val="li1"/>
        <w:spacing w:before="0" w:beforeAutospacing="0" w:after="0" w:afterAutospacing="0"/>
        <w:rPr>
          <w:color w:val="000000"/>
        </w:rPr>
      </w:pPr>
    </w:p>
    <w:p w14:paraId="2CD7DE50" w14:textId="77777777" w:rsidR="00014B1A" w:rsidRPr="008A4841" w:rsidRDefault="00014B1A" w:rsidP="00014B1A">
      <w:pPr>
        <w:pStyle w:val="li1"/>
        <w:spacing w:before="0" w:beforeAutospacing="0" w:after="0" w:afterAutospacing="0"/>
        <w:rPr>
          <w:color w:val="000000"/>
        </w:rPr>
      </w:pPr>
      <w:r w:rsidRPr="008A4841">
        <w:rPr>
          <w:color w:val="000000"/>
        </w:rPr>
        <w:t>Figure 1 displays the adjusted odds ratios</w:t>
      </w:r>
      <w:r>
        <w:rPr>
          <w:color w:val="000000"/>
        </w:rPr>
        <w:t xml:space="preserve"> </w:t>
      </w:r>
      <w:r w:rsidRPr="008A4841">
        <w:rPr>
          <w:color w:val="000000"/>
        </w:rPr>
        <w:t>with 95% confidence intervals</w:t>
      </w:r>
      <w:r>
        <w:rPr>
          <w:color w:val="000000"/>
        </w:rPr>
        <w:t xml:space="preserve">, </w:t>
      </w:r>
      <w:r w:rsidRPr="008A4841">
        <w:rPr>
          <w:color w:val="000000"/>
        </w:rPr>
        <w:t>comparing below-normal and above-normal pCO₂ groups to the normal reference group for</w:t>
      </w:r>
      <w:r>
        <w:rPr>
          <w:color w:val="000000"/>
        </w:rPr>
        <w:t>t</w:t>
      </w:r>
      <w:r w:rsidRPr="008A4841">
        <w:rPr>
          <w:color w:val="000000"/>
        </w:rPr>
        <w:t xml:space="preserve"> invasive mechanical ventilation, noninvasive ventilation, 60-day mortality, and hypercapnic respiratory failure.</w:t>
      </w:r>
    </w:p>
    <w:p w14:paraId="707867D8" w14:textId="77777777" w:rsidR="00014B1A" w:rsidRDefault="00014B1A" w:rsidP="00014B1A">
      <w:pPr>
        <w:pStyle w:val="li1"/>
        <w:spacing w:before="0" w:beforeAutospacing="0" w:after="0" w:afterAutospacing="0"/>
        <w:rPr>
          <w:color w:val="000000"/>
        </w:rPr>
      </w:pPr>
    </w:p>
    <w:p w14:paraId="5634BFEE" w14:textId="77777777" w:rsidR="00014B1A" w:rsidRDefault="00014B1A" w:rsidP="00014B1A">
      <w:pPr>
        <w:pStyle w:val="li1"/>
        <w:spacing w:before="0" w:beforeAutospacing="0" w:after="0" w:afterAutospacing="0"/>
        <w:rPr>
          <w:color w:val="000000"/>
        </w:rPr>
      </w:pPr>
    </w:p>
    <w:p w14:paraId="40B3EE0B" w14:textId="77777777" w:rsidR="00014B1A" w:rsidRPr="008A4841" w:rsidRDefault="00014B1A" w:rsidP="00014B1A">
      <w:pPr>
        <w:pStyle w:val="li1"/>
        <w:spacing w:before="0" w:beforeAutospacing="0" w:after="0" w:afterAutospacing="0"/>
        <w:rPr>
          <w:b/>
          <w:bCs/>
          <w:color w:val="000000"/>
        </w:rPr>
      </w:pPr>
      <w:r w:rsidRPr="008A4841">
        <w:rPr>
          <w:b/>
          <w:bCs/>
          <w:color w:val="000000"/>
        </w:rPr>
        <w:t xml:space="preserve">Figure 1: Inverse Propensity Weighted Odds Ratio of Outcomes by PCO2 Category </w:t>
      </w:r>
    </w:p>
    <w:p w14:paraId="51BFFB01" w14:textId="77777777" w:rsidR="00014B1A" w:rsidRDefault="00014B1A" w:rsidP="00014B1A">
      <w:pPr>
        <w:pStyle w:val="li1"/>
        <w:spacing w:before="0" w:beforeAutospacing="0" w:after="0" w:afterAutospacing="0"/>
        <w:rPr>
          <w:color w:val="000000"/>
        </w:rPr>
      </w:pPr>
    </w:p>
    <w:p w14:paraId="4D0D3B7D" w14:textId="77777777" w:rsidR="00014B1A" w:rsidRDefault="00014B1A" w:rsidP="00014B1A">
      <w:pPr>
        <w:pStyle w:val="li1"/>
        <w:spacing w:before="0" w:beforeAutospacing="0" w:after="0" w:afterAutospacing="0"/>
        <w:rPr>
          <w:color w:val="000000"/>
        </w:rPr>
      </w:pPr>
    </w:p>
    <w:p w14:paraId="0FB01A5B" w14:textId="77777777" w:rsidR="00014B1A" w:rsidRDefault="00014B1A" w:rsidP="00014B1A">
      <w:pPr>
        <w:pStyle w:val="li1"/>
        <w:spacing w:before="0" w:beforeAutospacing="0" w:after="0" w:afterAutospacing="0"/>
        <w:rPr>
          <w:color w:val="000000"/>
        </w:rPr>
      </w:pPr>
    </w:p>
    <w:p w14:paraId="71EFD6C5" w14:textId="77777777" w:rsidR="00014B1A" w:rsidRDefault="00014B1A" w:rsidP="00014B1A">
      <w:pPr>
        <w:pStyle w:val="li1"/>
        <w:spacing w:before="0" w:beforeAutospacing="0" w:after="0" w:afterAutospacing="0"/>
        <w:rPr>
          <w:color w:val="000000"/>
        </w:rPr>
      </w:pPr>
    </w:p>
    <w:p w14:paraId="190F28DF" w14:textId="77777777" w:rsidR="00014B1A" w:rsidRDefault="00014B1A" w:rsidP="00014B1A">
      <w:pPr>
        <w:pStyle w:val="li1"/>
        <w:spacing w:before="0" w:beforeAutospacing="0" w:after="0" w:afterAutospacing="0"/>
        <w:rPr>
          <w:color w:val="000000"/>
        </w:rPr>
      </w:pPr>
      <w:r>
        <w:rPr>
          <w:color w:val="000000"/>
        </w:rPr>
        <w:t xml:space="preserve">To further examine the continuous relationship between PCO2 and clinical outcomes, restriced cubic spline models were constructed. Figure 2A, 2B and 2C present the predicted probabilities for each outcome across pCO2 values, stratified by ABG, VBG and calculated ABG groups. </w:t>
      </w:r>
    </w:p>
    <w:p w14:paraId="759FBCAA" w14:textId="77777777" w:rsidR="00014B1A" w:rsidRDefault="00014B1A" w:rsidP="00014B1A">
      <w:pPr>
        <w:pStyle w:val="li1"/>
        <w:spacing w:before="0" w:beforeAutospacing="0" w:after="0" w:afterAutospacing="0"/>
        <w:rPr>
          <w:color w:val="000000"/>
        </w:rPr>
      </w:pPr>
    </w:p>
    <w:p w14:paraId="0C15B4CE" w14:textId="77777777" w:rsidR="00014B1A" w:rsidRDefault="00014B1A" w:rsidP="00014B1A">
      <w:pPr>
        <w:pStyle w:val="li1"/>
        <w:spacing w:before="0" w:beforeAutospacing="0" w:after="0" w:afterAutospacing="0"/>
        <w:rPr>
          <w:color w:val="000000"/>
        </w:rPr>
      </w:pPr>
    </w:p>
    <w:p w14:paraId="37C5FDCE" w14:textId="77777777" w:rsidR="00014B1A" w:rsidRDefault="00014B1A" w:rsidP="00014B1A">
      <w:pPr>
        <w:pStyle w:val="li1"/>
        <w:spacing w:before="0" w:beforeAutospacing="0" w:after="0" w:afterAutospacing="0"/>
        <w:rPr>
          <w:b/>
          <w:bCs/>
          <w:color w:val="000000"/>
        </w:rPr>
      </w:pPr>
      <w:r w:rsidRPr="007D4481">
        <w:rPr>
          <w:b/>
          <w:bCs/>
          <w:color w:val="000000"/>
        </w:rPr>
        <w:t xml:space="preserve">Figure 2A: </w:t>
      </w:r>
      <w:r>
        <w:rPr>
          <w:b/>
          <w:bCs/>
          <w:color w:val="000000"/>
        </w:rPr>
        <w:t xml:space="preserve">Inverse Propensity Weighted Predicted Probability by ABG. </w:t>
      </w:r>
    </w:p>
    <w:p w14:paraId="41A69FCD" w14:textId="77777777" w:rsidR="00014B1A" w:rsidRDefault="00014B1A" w:rsidP="00014B1A">
      <w:pPr>
        <w:pStyle w:val="li1"/>
        <w:spacing w:before="0" w:beforeAutospacing="0" w:after="0" w:afterAutospacing="0"/>
        <w:rPr>
          <w:b/>
          <w:bCs/>
          <w:color w:val="000000"/>
        </w:rPr>
      </w:pPr>
    </w:p>
    <w:p w14:paraId="304D5EC1" w14:textId="77777777" w:rsidR="00014B1A" w:rsidRDefault="00014B1A" w:rsidP="00014B1A">
      <w:pPr>
        <w:pStyle w:val="li1"/>
        <w:spacing w:before="0" w:beforeAutospacing="0" w:after="0" w:afterAutospacing="0"/>
        <w:rPr>
          <w:b/>
          <w:bCs/>
          <w:color w:val="000000"/>
        </w:rPr>
      </w:pPr>
    </w:p>
    <w:p w14:paraId="2338DF71" w14:textId="77777777" w:rsidR="00014B1A" w:rsidRDefault="00014B1A" w:rsidP="00014B1A">
      <w:pPr>
        <w:pStyle w:val="li1"/>
        <w:spacing w:before="0" w:beforeAutospacing="0" w:after="0" w:afterAutospacing="0"/>
        <w:rPr>
          <w:b/>
          <w:bCs/>
          <w:color w:val="000000"/>
        </w:rPr>
      </w:pPr>
    </w:p>
    <w:p w14:paraId="57E0B6E9" w14:textId="77777777" w:rsidR="00014B1A" w:rsidRDefault="00014B1A" w:rsidP="00014B1A">
      <w:pPr>
        <w:pStyle w:val="li1"/>
        <w:spacing w:before="0" w:beforeAutospacing="0" w:after="0" w:afterAutospacing="0"/>
        <w:rPr>
          <w:b/>
          <w:bCs/>
          <w:color w:val="000000"/>
        </w:rPr>
      </w:pPr>
    </w:p>
    <w:p w14:paraId="62D5DFB6" w14:textId="77777777" w:rsidR="00014B1A" w:rsidRDefault="00014B1A" w:rsidP="00014B1A">
      <w:pPr>
        <w:pStyle w:val="li1"/>
        <w:spacing w:before="0" w:beforeAutospacing="0" w:after="0" w:afterAutospacing="0"/>
        <w:rPr>
          <w:b/>
          <w:bCs/>
          <w:color w:val="000000"/>
        </w:rPr>
      </w:pPr>
      <w:r>
        <w:rPr>
          <w:b/>
          <w:bCs/>
          <w:color w:val="000000"/>
        </w:rPr>
        <w:t>Figure 2B: Inverse Propensity Weighted Predicted Probability by VBG.</w:t>
      </w:r>
    </w:p>
    <w:p w14:paraId="41F42581" w14:textId="77777777" w:rsidR="00014B1A" w:rsidRDefault="00014B1A" w:rsidP="00014B1A">
      <w:pPr>
        <w:pStyle w:val="li1"/>
        <w:spacing w:before="0" w:beforeAutospacing="0" w:after="0" w:afterAutospacing="0"/>
        <w:rPr>
          <w:b/>
          <w:bCs/>
          <w:color w:val="000000"/>
        </w:rPr>
      </w:pPr>
    </w:p>
    <w:p w14:paraId="4E4F9E47" w14:textId="77777777" w:rsidR="00014B1A" w:rsidRDefault="00014B1A" w:rsidP="00014B1A">
      <w:pPr>
        <w:pStyle w:val="li1"/>
        <w:spacing w:before="0" w:beforeAutospacing="0" w:after="0" w:afterAutospacing="0"/>
        <w:rPr>
          <w:b/>
          <w:bCs/>
          <w:color w:val="000000"/>
        </w:rPr>
      </w:pPr>
    </w:p>
    <w:p w14:paraId="5F77F085" w14:textId="77777777" w:rsidR="00014B1A" w:rsidRDefault="00014B1A" w:rsidP="00014B1A">
      <w:pPr>
        <w:pStyle w:val="li1"/>
        <w:spacing w:before="0" w:beforeAutospacing="0" w:after="0" w:afterAutospacing="0"/>
        <w:rPr>
          <w:b/>
          <w:bCs/>
          <w:color w:val="000000"/>
        </w:rPr>
      </w:pPr>
    </w:p>
    <w:p w14:paraId="1752F948" w14:textId="77777777" w:rsidR="00014B1A" w:rsidRDefault="00014B1A" w:rsidP="00014B1A">
      <w:pPr>
        <w:pStyle w:val="li1"/>
        <w:spacing w:before="0" w:beforeAutospacing="0" w:after="0" w:afterAutospacing="0"/>
        <w:rPr>
          <w:b/>
          <w:bCs/>
          <w:color w:val="000000"/>
        </w:rPr>
      </w:pPr>
    </w:p>
    <w:p w14:paraId="65320643" w14:textId="77777777" w:rsidR="00014B1A" w:rsidRDefault="00014B1A" w:rsidP="00014B1A">
      <w:pPr>
        <w:pStyle w:val="li1"/>
        <w:spacing w:before="0" w:beforeAutospacing="0" w:after="0" w:afterAutospacing="0"/>
        <w:rPr>
          <w:b/>
          <w:bCs/>
          <w:color w:val="000000"/>
        </w:rPr>
      </w:pPr>
    </w:p>
    <w:p w14:paraId="4B2720A4" w14:textId="77777777" w:rsidR="00014B1A" w:rsidRPr="007D4481" w:rsidRDefault="00014B1A" w:rsidP="00014B1A">
      <w:pPr>
        <w:pStyle w:val="li1"/>
        <w:spacing w:before="0" w:beforeAutospacing="0" w:after="0" w:afterAutospacing="0"/>
        <w:rPr>
          <w:b/>
          <w:bCs/>
          <w:color w:val="000000"/>
        </w:rPr>
      </w:pPr>
      <w:r>
        <w:rPr>
          <w:b/>
          <w:bCs/>
          <w:color w:val="000000"/>
        </w:rPr>
        <w:t>Figure 2C: Inverse Propensity Weighted Predicted Probability by Calculated ABG.</w:t>
      </w:r>
    </w:p>
    <w:p w14:paraId="371C076C" w14:textId="77777777" w:rsidR="00014B1A" w:rsidRPr="00656FB1" w:rsidRDefault="00014B1A" w:rsidP="00014B1A">
      <w:pPr>
        <w:pStyle w:val="li1"/>
        <w:spacing w:before="0" w:beforeAutospacing="0" w:after="0" w:afterAutospacing="0"/>
        <w:rPr>
          <w:color w:val="000000"/>
        </w:rPr>
      </w:pPr>
    </w:p>
    <w:p w14:paraId="49559DE4" w14:textId="77777777" w:rsidR="00014B1A" w:rsidRPr="00623125" w:rsidRDefault="00014B1A" w:rsidP="00014B1A">
      <w:pPr>
        <w:pStyle w:val="p2"/>
        <w:spacing w:before="0" w:beforeAutospacing="0" w:after="0" w:afterAutospacing="0"/>
        <w:rPr>
          <w:color w:val="000000"/>
        </w:rPr>
      </w:pPr>
      <w:r w:rsidRPr="00623125">
        <w:rPr>
          <w:color w:val="000000"/>
        </w:rPr>
        <w:t> </w:t>
      </w:r>
    </w:p>
    <w:p w14:paraId="7496FDA1" w14:textId="77777777" w:rsidR="00014B1A" w:rsidRDefault="00014B1A" w:rsidP="00014B1A">
      <w:pPr>
        <w:pStyle w:val="p2"/>
        <w:spacing w:before="0" w:beforeAutospacing="0" w:after="0" w:afterAutospacing="0"/>
        <w:rPr>
          <w:ins w:id="199" w:author="Brian Locke" w:date="2025-09-22T15:50:00Z" w16du:dateUtc="2025-09-22T21:50:00Z"/>
          <w:color w:val="000000"/>
        </w:rPr>
      </w:pPr>
      <w:r w:rsidRPr="00623125">
        <w:rPr>
          <w:color w:val="000000"/>
        </w:rPr>
        <w:t> </w:t>
      </w:r>
    </w:p>
    <w:p w14:paraId="68734BB4" w14:textId="77777777" w:rsidR="00A52488" w:rsidRDefault="00A52488" w:rsidP="00014B1A">
      <w:pPr>
        <w:pStyle w:val="p2"/>
        <w:spacing w:before="0" w:beforeAutospacing="0" w:after="0" w:afterAutospacing="0"/>
        <w:rPr>
          <w:ins w:id="200" w:author="Brian Locke" w:date="2025-09-22T15:50:00Z" w16du:dateUtc="2025-09-22T21:50:00Z"/>
          <w:color w:val="000000"/>
        </w:rPr>
      </w:pPr>
    </w:p>
    <w:p w14:paraId="716B4309" w14:textId="77777777" w:rsidR="00A52488" w:rsidRDefault="00A52488" w:rsidP="00014B1A">
      <w:pPr>
        <w:pStyle w:val="p2"/>
        <w:spacing w:before="0" w:beforeAutospacing="0" w:after="0" w:afterAutospacing="0"/>
        <w:rPr>
          <w:ins w:id="201" w:author="Brian Locke" w:date="2025-09-22T15:50:00Z" w16du:dateUtc="2025-09-22T21:50:00Z"/>
          <w:color w:val="000000"/>
        </w:rPr>
      </w:pPr>
    </w:p>
    <w:p w14:paraId="4712538E" w14:textId="77777777" w:rsidR="00A52488" w:rsidRDefault="00A52488" w:rsidP="00014B1A">
      <w:pPr>
        <w:pStyle w:val="p2"/>
        <w:spacing w:before="0" w:beforeAutospacing="0" w:after="0" w:afterAutospacing="0"/>
        <w:rPr>
          <w:ins w:id="202" w:author="Brian Locke" w:date="2025-09-22T15:50:00Z" w16du:dateUtc="2025-09-22T21:50:00Z"/>
          <w:color w:val="000000"/>
        </w:rPr>
      </w:pPr>
    </w:p>
    <w:p w14:paraId="4897B4D5" w14:textId="77777777" w:rsidR="00A52488" w:rsidRDefault="00A52488" w:rsidP="00014B1A">
      <w:pPr>
        <w:pStyle w:val="p2"/>
        <w:spacing w:before="0" w:beforeAutospacing="0" w:after="0" w:afterAutospacing="0"/>
        <w:rPr>
          <w:ins w:id="203" w:author="Brian Locke" w:date="2025-09-22T15:50:00Z" w16du:dateUtc="2025-09-22T21:50:00Z"/>
          <w:color w:val="000000"/>
        </w:rPr>
      </w:pPr>
    </w:p>
    <w:p w14:paraId="17FECEDE" w14:textId="77777777" w:rsidR="00A52488" w:rsidRDefault="00A52488" w:rsidP="00014B1A">
      <w:pPr>
        <w:pStyle w:val="p2"/>
        <w:spacing w:before="0" w:beforeAutospacing="0" w:after="0" w:afterAutospacing="0"/>
        <w:rPr>
          <w:ins w:id="204" w:author="Brian Locke" w:date="2025-09-22T15:50:00Z" w16du:dateUtc="2025-09-22T21:50:00Z"/>
          <w:color w:val="000000"/>
        </w:rPr>
      </w:pPr>
    </w:p>
    <w:p w14:paraId="73F6FC17" w14:textId="77777777" w:rsidR="00A52488" w:rsidRDefault="00A52488" w:rsidP="00014B1A">
      <w:pPr>
        <w:pStyle w:val="p2"/>
        <w:spacing w:before="0" w:beforeAutospacing="0" w:after="0" w:afterAutospacing="0"/>
        <w:rPr>
          <w:ins w:id="205" w:author="Brian Locke" w:date="2025-09-22T15:50:00Z" w16du:dateUtc="2025-09-22T21:50:00Z"/>
          <w:color w:val="000000"/>
        </w:rPr>
      </w:pPr>
    </w:p>
    <w:p w14:paraId="45EEF483" w14:textId="77777777" w:rsidR="00A52488" w:rsidRDefault="00A52488" w:rsidP="00014B1A">
      <w:pPr>
        <w:pStyle w:val="p2"/>
        <w:spacing w:before="0" w:beforeAutospacing="0" w:after="0" w:afterAutospacing="0"/>
        <w:rPr>
          <w:ins w:id="206" w:author="Brian Locke" w:date="2025-09-22T15:50:00Z" w16du:dateUtc="2025-09-22T21:50:00Z"/>
          <w:color w:val="000000"/>
        </w:rPr>
      </w:pPr>
    </w:p>
    <w:p w14:paraId="2E3DC97C" w14:textId="77777777" w:rsidR="00A52488" w:rsidRDefault="00A52488" w:rsidP="00014B1A">
      <w:pPr>
        <w:pStyle w:val="p2"/>
        <w:spacing w:before="0" w:beforeAutospacing="0" w:after="0" w:afterAutospacing="0"/>
        <w:rPr>
          <w:ins w:id="207" w:author="Brian Locke" w:date="2025-09-22T15:50:00Z" w16du:dateUtc="2025-09-22T21:50:00Z"/>
          <w:color w:val="000000"/>
        </w:rPr>
      </w:pPr>
    </w:p>
    <w:p w14:paraId="00DBB3E7" w14:textId="77777777" w:rsidR="00A52488" w:rsidRDefault="00A52488" w:rsidP="00014B1A">
      <w:pPr>
        <w:pStyle w:val="p2"/>
        <w:spacing w:before="0" w:beforeAutospacing="0" w:after="0" w:afterAutospacing="0"/>
        <w:rPr>
          <w:ins w:id="208" w:author="Brian Locke" w:date="2025-09-22T15:50:00Z" w16du:dateUtc="2025-09-22T21:50:00Z"/>
          <w:color w:val="000000"/>
        </w:rPr>
      </w:pPr>
    </w:p>
    <w:p w14:paraId="6D5DB358" w14:textId="77777777" w:rsidR="00A52488" w:rsidRPr="00623125" w:rsidRDefault="00A52488" w:rsidP="00014B1A">
      <w:pPr>
        <w:pStyle w:val="p2"/>
        <w:spacing w:before="0" w:beforeAutospacing="0" w:after="0" w:afterAutospacing="0"/>
        <w:rPr>
          <w:color w:val="000000"/>
        </w:rPr>
      </w:pPr>
    </w:p>
    <w:p w14:paraId="5F8D0678" w14:textId="77777777" w:rsidR="00014B1A" w:rsidRPr="00623125" w:rsidRDefault="00014B1A" w:rsidP="00014B1A">
      <w:pPr>
        <w:pStyle w:val="p2"/>
        <w:spacing w:before="0" w:beforeAutospacing="0" w:after="0" w:afterAutospacing="0"/>
        <w:rPr>
          <w:color w:val="000000"/>
        </w:rPr>
      </w:pPr>
      <w:r w:rsidRPr="00623125">
        <w:rPr>
          <w:color w:val="000000"/>
        </w:rPr>
        <w:t> </w:t>
      </w:r>
    </w:p>
    <w:p w14:paraId="403E0289" w14:textId="77777777" w:rsidR="00014B1A" w:rsidRPr="00656FB1" w:rsidRDefault="00014B1A" w:rsidP="00014B1A">
      <w:pPr>
        <w:pStyle w:val="p1"/>
        <w:spacing w:before="0" w:beforeAutospacing="0" w:after="0" w:afterAutospacing="0"/>
        <w:rPr>
          <w:b/>
          <w:bCs/>
          <w:color w:val="000000"/>
        </w:rPr>
      </w:pPr>
      <w:r w:rsidRPr="00656FB1">
        <w:rPr>
          <w:rStyle w:val="s1"/>
          <w:b/>
          <w:bCs/>
          <w:color w:val="000000"/>
          <w:u w:val="single"/>
        </w:rPr>
        <w:t>Discussion:</w:t>
      </w:r>
      <w:r w:rsidRPr="00656FB1">
        <w:rPr>
          <w:rStyle w:val="apple-converted-space"/>
          <w:b/>
          <w:bCs/>
          <w:color w:val="000000"/>
        </w:rPr>
        <w:t> </w:t>
      </w:r>
    </w:p>
    <w:p w14:paraId="25F40C8D" w14:textId="77777777" w:rsidR="00014B1A" w:rsidRDefault="00014B1A" w:rsidP="00014B1A">
      <w:pPr>
        <w:pStyle w:val="p2"/>
        <w:spacing w:before="0" w:beforeAutospacing="0" w:after="0" w:afterAutospacing="0"/>
        <w:rPr>
          <w:ins w:id="209" w:author="Brian Locke" w:date="2025-09-22T15:51:00Z" w16du:dateUtc="2025-09-22T21:51:00Z"/>
          <w:color w:val="000000"/>
        </w:rPr>
      </w:pPr>
      <w:r w:rsidRPr="00623125">
        <w:rPr>
          <w:color w:val="000000"/>
        </w:rPr>
        <w:t> </w:t>
      </w:r>
    </w:p>
    <w:p w14:paraId="5868E29A" w14:textId="428DB597" w:rsidR="00A52488" w:rsidRDefault="00A52488" w:rsidP="00014B1A">
      <w:pPr>
        <w:pStyle w:val="p2"/>
        <w:spacing w:before="0" w:beforeAutospacing="0" w:after="0" w:afterAutospacing="0"/>
        <w:rPr>
          <w:ins w:id="210" w:author="Brian Locke" w:date="2025-09-22T15:51:00Z" w16du:dateUtc="2025-09-22T21:51:00Z"/>
          <w:color w:val="000000"/>
        </w:rPr>
      </w:pPr>
      <w:ins w:id="211" w:author="Brian Locke" w:date="2025-09-22T15:51:00Z" w16du:dateUtc="2025-09-22T21:51:00Z">
        <w:r>
          <w:rPr>
            <w:color w:val="000000"/>
          </w:rPr>
          <w:t xml:space="preserve">Once you have the results together, take a stab at the discussion – can be super rough and dirty and does not have to be completed all in 1 swing…. But focus on the big summary statement paragraph, and the strengths </w:t>
        </w:r>
      </w:ins>
      <w:ins w:id="212" w:author="Brian Locke" w:date="2025-09-22T15:52:00Z" w16du:dateUtc="2025-09-22T21:52:00Z">
        <w:r>
          <w:rPr>
            <w:color w:val="000000"/>
          </w:rPr>
          <w:t xml:space="preserve">and limitations paragraphs. We can interate on those and go from there. </w:t>
        </w:r>
      </w:ins>
    </w:p>
    <w:p w14:paraId="45E6C12E" w14:textId="77777777" w:rsidR="00A52488" w:rsidRPr="00623125" w:rsidRDefault="00A52488" w:rsidP="00014B1A">
      <w:pPr>
        <w:pStyle w:val="p2"/>
        <w:spacing w:before="0" w:beforeAutospacing="0" w:after="0" w:afterAutospacing="0"/>
        <w:rPr>
          <w:color w:val="000000"/>
        </w:rPr>
      </w:pPr>
    </w:p>
    <w:p w14:paraId="1E923B57" w14:textId="77777777" w:rsidR="00014B1A" w:rsidRPr="00623125" w:rsidRDefault="00014B1A" w:rsidP="00014B1A">
      <w:pPr>
        <w:pStyle w:val="p3"/>
        <w:spacing w:before="120" w:beforeAutospacing="0" w:after="120" w:afterAutospacing="0"/>
        <w:rPr>
          <w:color w:val="000000"/>
        </w:rPr>
      </w:pPr>
      <w:r w:rsidRPr="00623125">
        <w:rPr>
          <w:color w:val="000000"/>
        </w:rPr>
        <w:lastRenderedPageBreak/>
        <w:fldChar w:fldCharType="begin"/>
      </w:r>
      <w:r w:rsidRPr="00623125">
        <w:rPr>
          <w:color w:val="000000"/>
        </w:rPr>
        <w:instrText xml:space="preserve"> INCLUDEPICTURE "/Users/anilamehta/Library/Group Containers/UBF8T346G9.ms/WebArchiveCopyPasteTempFiles/com.microsoft.Word/cid3699035402*image005.jpg@01DBA338.DB5776C0" \* MERGEFORMATINET </w:instrText>
      </w:r>
      <w:r w:rsidRPr="00623125">
        <w:rPr>
          <w:color w:val="000000"/>
        </w:rPr>
        <w:fldChar w:fldCharType="separate"/>
      </w:r>
      <w:r w:rsidRPr="00623125">
        <w:rPr>
          <w:noProof/>
          <w:color w:val="000000"/>
        </w:rPr>
        <w:drawing>
          <wp:inline distT="0" distB="0" distL="0" distR="0" wp14:anchorId="043F1B49" wp14:editId="040671BA">
            <wp:extent cx="5943600" cy="3931920"/>
            <wp:effectExtent l="0" t="0" r="0" b="5080"/>
            <wp:docPr id="786802733"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r w:rsidRPr="00623125">
        <w:rPr>
          <w:color w:val="000000"/>
        </w:rPr>
        <w:fldChar w:fldCharType="end"/>
      </w:r>
    </w:p>
    <w:p w14:paraId="6AFB4255" w14:textId="77777777" w:rsidR="00014B1A" w:rsidRPr="007D4481" w:rsidRDefault="00014B1A" w:rsidP="00014B1A">
      <w:pPr>
        <w:pStyle w:val="ListParagraph"/>
        <w:numPr>
          <w:ilvl w:val="0"/>
          <w:numId w:val="2"/>
        </w:numPr>
        <w:rPr>
          <w:rFonts w:ascii="Times New Roman" w:hAnsi="Times New Roman" w:cs="Times New Roman"/>
          <w:i/>
          <w:iCs/>
        </w:rPr>
      </w:pPr>
      <w:r w:rsidRPr="007D4481">
        <w:rPr>
          <w:rFonts w:ascii="Times New Roman" w:hAnsi="Times New Roman" w:cs="Times New Roman"/>
          <w:i/>
          <w:iCs/>
        </w:rPr>
        <w:t>Restate the high level results</w:t>
      </w:r>
    </w:p>
    <w:p w14:paraId="442CACE4" w14:textId="77777777" w:rsidR="00014B1A" w:rsidRDefault="00014B1A" w:rsidP="00014B1A">
      <w:pPr>
        <w:rPr>
          <w:rFonts w:ascii="Times New Roman" w:hAnsi="Times New Roman" w:cs="Times New Roman"/>
          <w:i/>
          <w:iCs/>
        </w:rPr>
      </w:pPr>
    </w:p>
    <w:p w14:paraId="00F183F8" w14:textId="77777777" w:rsidR="00014B1A" w:rsidRPr="007D4481" w:rsidRDefault="00014B1A" w:rsidP="00014B1A">
      <w:pPr>
        <w:pStyle w:val="ListParagraph"/>
        <w:numPr>
          <w:ilvl w:val="0"/>
          <w:numId w:val="2"/>
        </w:numPr>
        <w:rPr>
          <w:rFonts w:ascii="Times New Roman" w:hAnsi="Times New Roman" w:cs="Times New Roman"/>
          <w:i/>
          <w:iCs/>
        </w:rPr>
      </w:pPr>
      <w:r w:rsidRPr="007D4481">
        <w:rPr>
          <w:rFonts w:ascii="Times New Roman" w:hAnsi="Times New Roman" w:cs="Times New Roman"/>
          <w:i/>
          <w:iCs/>
        </w:rPr>
        <w:t xml:space="preserve">Compare to prior studies </w:t>
      </w:r>
    </w:p>
    <w:p w14:paraId="4C606C1A" w14:textId="77777777" w:rsidR="00014B1A" w:rsidRDefault="00014B1A" w:rsidP="00014B1A">
      <w:pPr>
        <w:rPr>
          <w:rFonts w:ascii="Times New Roman" w:hAnsi="Times New Roman" w:cs="Times New Roman"/>
          <w:i/>
          <w:iCs/>
        </w:rPr>
      </w:pPr>
    </w:p>
    <w:p w14:paraId="2A200554" w14:textId="77777777" w:rsidR="00014B1A" w:rsidRPr="007D4481" w:rsidRDefault="00014B1A" w:rsidP="00014B1A">
      <w:pPr>
        <w:pStyle w:val="ListParagraph"/>
        <w:numPr>
          <w:ilvl w:val="0"/>
          <w:numId w:val="2"/>
        </w:numPr>
        <w:rPr>
          <w:rFonts w:ascii="Times New Roman" w:hAnsi="Times New Roman" w:cs="Times New Roman"/>
          <w:i/>
          <w:iCs/>
        </w:rPr>
      </w:pPr>
      <w:r w:rsidRPr="007D4481">
        <w:rPr>
          <w:rFonts w:ascii="Times New Roman" w:hAnsi="Times New Roman" w:cs="Times New Roman"/>
          <w:i/>
          <w:iCs/>
        </w:rPr>
        <w:t xml:space="preserve">Highlight consistencies and differences </w:t>
      </w:r>
    </w:p>
    <w:p w14:paraId="29792B54" w14:textId="77777777" w:rsidR="00014B1A" w:rsidRPr="007D4481" w:rsidRDefault="00014B1A" w:rsidP="00014B1A">
      <w:pPr>
        <w:pStyle w:val="ListParagraph"/>
        <w:rPr>
          <w:rFonts w:ascii="Times New Roman" w:hAnsi="Times New Roman" w:cs="Times New Roman"/>
          <w:i/>
          <w:iCs/>
        </w:rPr>
      </w:pPr>
    </w:p>
    <w:p w14:paraId="287FF7C1" w14:textId="77777777" w:rsidR="00014B1A" w:rsidRDefault="00014B1A" w:rsidP="00014B1A">
      <w:pPr>
        <w:pStyle w:val="ListParagraph"/>
        <w:numPr>
          <w:ilvl w:val="0"/>
          <w:numId w:val="2"/>
        </w:numPr>
        <w:rPr>
          <w:rFonts w:ascii="Times New Roman" w:hAnsi="Times New Roman" w:cs="Times New Roman"/>
          <w:i/>
          <w:iCs/>
        </w:rPr>
      </w:pPr>
      <w:r>
        <w:rPr>
          <w:rFonts w:ascii="Times New Roman" w:hAnsi="Times New Roman" w:cs="Times New Roman"/>
          <w:i/>
          <w:iCs/>
        </w:rPr>
        <w:t>Strengths &amp; Limitations</w:t>
      </w:r>
    </w:p>
    <w:p w14:paraId="50507078" w14:textId="77777777" w:rsidR="00014B1A" w:rsidRPr="007D4481" w:rsidRDefault="00014B1A" w:rsidP="00014B1A">
      <w:pPr>
        <w:rPr>
          <w:rFonts w:ascii="Times New Roman" w:hAnsi="Times New Roman" w:cs="Times New Roman"/>
          <w:i/>
          <w:iCs/>
        </w:rPr>
      </w:pPr>
    </w:p>
    <w:p w14:paraId="38F77EC4" w14:textId="77777777" w:rsidR="00014B1A" w:rsidRPr="007D4481" w:rsidRDefault="00014B1A" w:rsidP="00014B1A">
      <w:pPr>
        <w:pStyle w:val="ListParagraph"/>
        <w:numPr>
          <w:ilvl w:val="0"/>
          <w:numId w:val="2"/>
        </w:numPr>
        <w:rPr>
          <w:rFonts w:ascii="Times New Roman" w:hAnsi="Times New Roman" w:cs="Times New Roman"/>
          <w:i/>
          <w:iCs/>
        </w:rPr>
      </w:pPr>
      <w:r w:rsidRPr="007D4481">
        <w:rPr>
          <w:rFonts w:ascii="Times New Roman" w:hAnsi="Times New Roman" w:cs="Times New Roman"/>
          <w:i/>
          <w:iCs/>
        </w:rPr>
        <w:t xml:space="preserve">Clinical implications </w:t>
      </w:r>
    </w:p>
    <w:p w14:paraId="09C6F082" w14:textId="77777777" w:rsidR="00014B1A" w:rsidRDefault="00014B1A" w:rsidP="00014B1A">
      <w:pPr>
        <w:rPr>
          <w:rFonts w:ascii="Times New Roman" w:hAnsi="Times New Roman" w:cs="Times New Roman"/>
        </w:rPr>
      </w:pPr>
    </w:p>
    <w:p w14:paraId="300573C2" w14:textId="77777777" w:rsidR="00014B1A" w:rsidRDefault="00014B1A" w:rsidP="00014B1A">
      <w:pPr>
        <w:rPr>
          <w:rFonts w:ascii="Times New Roman" w:hAnsi="Times New Roman" w:cs="Times New Roman"/>
        </w:rPr>
      </w:pPr>
    </w:p>
    <w:p w14:paraId="5C36ACB8" w14:textId="77777777" w:rsidR="00014B1A" w:rsidRPr="00623125" w:rsidRDefault="00014B1A" w:rsidP="00014B1A">
      <w:pPr>
        <w:rPr>
          <w:rFonts w:ascii="Times New Roman" w:hAnsi="Times New Roman" w:cs="Times New Roman"/>
        </w:rPr>
      </w:pPr>
    </w:p>
    <w:p w14:paraId="388D077B" w14:textId="77777777" w:rsidR="00014B1A" w:rsidRDefault="00014B1A" w:rsidP="00014B1A">
      <w:pPr>
        <w:rPr>
          <w:rFonts w:ascii="Times New Roman" w:hAnsi="Times New Roman" w:cs="Times New Roman"/>
          <w:b/>
          <w:bCs/>
          <w:u w:val="single"/>
        </w:rPr>
      </w:pPr>
      <w:commentRangeStart w:id="213"/>
      <w:r w:rsidRPr="00DA27DE">
        <w:rPr>
          <w:rFonts w:ascii="Times New Roman" w:hAnsi="Times New Roman" w:cs="Times New Roman"/>
          <w:b/>
          <w:bCs/>
          <w:u w:val="single"/>
        </w:rPr>
        <w:t xml:space="preserve">References: </w:t>
      </w:r>
      <w:commentRangeEnd w:id="213"/>
      <w:r w:rsidR="005D4E8A">
        <w:rPr>
          <w:rStyle w:val="CommentReference"/>
        </w:rPr>
        <w:commentReference w:id="213"/>
      </w:r>
    </w:p>
    <w:p w14:paraId="1564BE19" w14:textId="77777777" w:rsidR="00014B1A" w:rsidRDefault="00014B1A" w:rsidP="00014B1A">
      <w:pPr>
        <w:rPr>
          <w:rFonts w:ascii="Times New Roman" w:hAnsi="Times New Roman" w:cs="Times New Roman"/>
          <w:b/>
          <w:bCs/>
          <w:u w:val="single"/>
        </w:rPr>
      </w:pPr>
    </w:p>
    <w:p w14:paraId="54DD7256" w14:textId="77777777" w:rsidR="00014B1A" w:rsidRDefault="00014B1A" w:rsidP="00014B1A">
      <w:pPr>
        <w:rPr>
          <w:rFonts w:ascii="Times New Roman" w:hAnsi="Times New Roman" w:cs="Times New Roman"/>
          <w:b/>
          <w:bCs/>
          <w:u w:val="single"/>
        </w:rPr>
      </w:pPr>
    </w:p>
    <w:p w14:paraId="4E78425B" w14:textId="77777777" w:rsidR="00014B1A" w:rsidRDefault="00014B1A" w:rsidP="00014B1A">
      <w:pPr>
        <w:rPr>
          <w:rFonts w:ascii="Times New Roman" w:hAnsi="Times New Roman" w:cs="Times New Roman"/>
          <w:b/>
          <w:bCs/>
          <w:u w:val="single"/>
        </w:rPr>
      </w:pPr>
    </w:p>
    <w:p w14:paraId="76967339" w14:textId="77777777" w:rsidR="00014B1A" w:rsidRDefault="00014B1A" w:rsidP="00014B1A">
      <w:pPr>
        <w:rPr>
          <w:rFonts w:ascii="Times New Roman" w:hAnsi="Times New Roman" w:cs="Times New Roman"/>
          <w:b/>
          <w:bCs/>
          <w:u w:val="single"/>
        </w:rPr>
      </w:pPr>
    </w:p>
    <w:p w14:paraId="04CF4D91" w14:textId="77777777" w:rsidR="00014B1A" w:rsidRDefault="00014B1A" w:rsidP="00014B1A">
      <w:pPr>
        <w:rPr>
          <w:rFonts w:ascii="Times New Roman" w:hAnsi="Times New Roman" w:cs="Times New Roman"/>
          <w:b/>
          <w:bCs/>
          <w:u w:val="single"/>
        </w:rPr>
      </w:pPr>
    </w:p>
    <w:p w14:paraId="0EB43328" w14:textId="1EB60649" w:rsidR="00B662BC" w:rsidRDefault="00B662BC">
      <w:pPr>
        <w:rPr>
          <w:ins w:id="214" w:author="Brian Locke" w:date="2025-09-22T16:02:00Z" w16du:dateUtc="2025-09-22T22:02:00Z"/>
        </w:rPr>
      </w:pPr>
      <w:ins w:id="215" w:author="Brian Locke" w:date="2025-09-22T16:02:00Z" w16du:dateUtc="2025-09-22T22:02:00Z">
        <w:r>
          <w:br w:type="page"/>
        </w:r>
      </w:ins>
    </w:p>
    <w:p w14:paraId="481BE900" w14:textId="671F23D2" w:rsidR="00014022" w:rsidRDefault="00B662BC">
      <w:pPr>
        <w:rPr>
          <w:ins w:id="216" w:author="Brian Locke" w:date="2025-09-22T16:02:00Z" w16du:dateUtc="2025-09-22T22:02:00Z"/>
        </w:rPr>
      </w:pPr>
      <w:ins w:id="217" w:author="Brian Locke" w:date="2025-09-22T16:02:00Z" w16du:dateUtc="2025-09-22T22:02:00Z">
        <w:r>
          <w:lastRenderedPageBreak/>
          <w:t xml:space="preserve">Supplement: </w:t>
        </w:r>
      </w:ins>
    </w:p>
    <w:p w14:paraId="64FCA6B4" w14:textId="77777777" w:rsidR="00B662BC" w:rsidRDefault="00B662BC">
      <w:pPr>
        <w:rPr>
          <w:ins w:id="218" w:author="Brian Locke" w:date="2025-09-22T16:02:00Z" w16du:dateUtc="2025-09-22T22:02:00Z"/>
        </w:rPr>
      </w:pPr>
    </w:p>
    <w:p w14:paraId="06CA7D75" w14:textId="66CE723A" w:rsidR="00B662BC" w:rsidRDefault="00B662BC">
      <w:ins w:id="219" w:author="Brian Locke" w:date="2025-09-22T16:02:00Z" w16du:dateUtc="2025-09-22T22:02:00Z">
        <w:r>
          <w:t xml:space="preserve">Things like the propensity diagnostics could be included in the </w:t>
        </w:r>
      </w:ins>
      <w:ins w:id="220" w:author="Brian Locke" w:date="2025-09-22T16:03:00Z" w16du:dateUtc="2025-09-22T22:03:00Z">
        <w:r>
          <w:t xml:space="preserve">supplement. </w:t>
        </w:r>
      </w:ins>
    </w:p>
    <w:sectPr w:rsidR="00B662BC" w:rsidSect="006A1A0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ian Locke" w:date="2025-09-22T14:50:00Z" w:initials="BL">
    <w:p w14:paraId="21600C02" w14:textId="77777777" w:rsidR="00E71005" w:rsidRDefault="00E71005" w:rsidP="00E71005">
      <w:r>
        <w:rPr>
          <w:rStyle w:val="CommentReference"/>
        </w:rPr>
        <w:annotationRef/>
      </w:r>
      <w:r>
        <w:rPr>
          <w:sz w:val="20"/>
          <w:szCs w:val="20"/>
        </w:rPr>
        <w:t>Maybe something like: "Propensity-weighted prognostic associations of hypercapnia by Arterial and Venous Blood Gas: A retrospective, multicenter health records study"</w:t>
      </w:r>
    </w:p>
  </w:comment>
  <w:comment w:id="2" w:author="Brian Locke" w:date="2025-09-22T14:52:00Z" w:initials="BL">
    <w:p w14:paraId="66CACD23" w14:textId="77777777" w:rsidR="00E71005" w:rsidRDefault="00E71005" w:rsidP="00E71005">
      <w:r>
        <w:rPr>
          <w:rStyle w:val="CommentReference"/>
        </w:rPr>
        <w:annotationRef/>
      </w:r>
      <w:r>
        <w:rPr>
          <w:sz w:val="20"/>
          <w:szCs w:val="20"/>
        </w:rPr>
        <w:t xml:space="preserve">also note, use in non-Emergency settings is common in some regions - like the NE. Can reference </w:t>
      </w:r>
      <w:hyperlink r:id="rId1" w:history="1">
        <w:r w:rsidRPr="00FB0B6D">
          <w:rPr>
            <w:rStyle w:val="Hyperlink"/>
            <w:sz w:val="20"/>
            <w:szCs w:val="20"/>
          </w:rPr>
          <w:t>https://journal-chestnet-org.ezproxy.lib.utah.edu/article/S0012-3692(25)05126-8/fulltext</w:t>
        </w:r>
      </w:hyperlink>
    </w:p>
  </w:comment>
  <w:comment w:id="42" w:author="Brian Locke" w:date="2025-09-22T15:54:00Z" w:initials="BL">
    <w:p w14:paraId="728A8684" w14:textId="77777777" w:rsidR="00A52488" w:rsidRDefault="00A52488" w:rsidP="00A52488">
      <w:r>
        <w:rPr>
          <w:rStyle w:val="CommentReference"/>
        </w:rPr>
        <w:annotationRef/>
      </w:r>
      <w:r>
        <w:rPr>
          <w:sz w:val="20"/>
          <w:szCs w:val="20"/>
        </w:rPr>
        <w:t>I'll look into the details here, I need to remind myself exactly what I did</w:t>
      </w:r>
    </w:p>
  </w:comment>
  <w:comment w:id="182" w:author="Brian Locke" w:date="2025-09-22T15:36:00Z" w:initials="BL">
    <w:p w14:paraId="10E510C8" w14:textId="2476BE7B" w:rsidR="007A56D7" w:rsidRDefault="007A56D7" w:rsidP="007A56D7">
      <w:r>
        <w:rPr>
          <w:rStyle w:val="CommentReference"/>
        </w:rPr>
        <w:annotationRef/>
      </w:r>
      <w:r>
        <w:rPr>
          <w:sz w:val="20"/>
          <w:szCs w:val="20"/>
        </w:rPr>
        <w:t>we can ultimately put our results here.</w:t>
      </w:r>
    </w:p>
  </w:comment>
  <w:comment w:id="186" w:author="Brian Locke" w:date="2025-09-22T15:55:00Z" w:initials="BL">
    <w:p w14:paraId="3DD7373D" w14:textId="77777777" w:rsidR="00A52488" w:rsidRDefault="00A52488" w:rsidP="00A52488">
      <w:r>
        <w:rPr>
          <w:rStyle w:val="CommentReference"/>
        </w:rPr>
        <w:annotationRef/>
      </w:r>
      <w:r>
        <w:rPr>
          <w:sz w:val="20"/>
          <w:szCs w:val="20"/>
        </w:rPr>
        <w:t>I'll generate a consort diagram of who was included and who was excluded for various reasons.</w:t>
      </w:r>
    </w:p>
  </w:comment>
  <w:comment w:id="189" w:author="Brian Locke" w:date="2025-09-22T15:43:00Z" w:initials="BL">
    <w:p w14:paraId="2CC7ECC5" w14:textId="08646FBC" w:rsidR="00366EC5" w:rsidRDefault="00366EC5" w:rsidP="00366EC5">
      <w:r>
        <w:rPr>
          <w:rStyle w:val="CommentReference"/>
        </w:rPr>
        <w:annotationRef/>
      </w:r>
      <w:r>
        <w:rPr>
          <w:sz w:val="20"/>
          <w:szCs w:val="20"/>
        </w:rPr>
        <w:t>moved this down to here - as you could narrate a bit of what each one found.. but I don't think you have to spell out the table 1 methods in the methods section because those are pretty standard.</w:t>
      </w:r>
    </w:p>
  </w:comment>
  <w:comment w:id="213" w:author="Brian Locke" w:date="2025-09-22T16:03:00Z" w:initials="BL">
    <w:p w14:paraId="56896536" w14:textId="77777777" w:rsidR="005D4E8A" w:rsidRDefault="005D4E8A" w:rsidP="005D4E8A">
      <w:r>
        <w:rPr>
          <w:rStyle w:val="CommentReference"/>
        </w:rPr>
        <w:annotationRef/>
      </w:r>
      <w:r>
        <w:rPr>
          <w:sz w:val="20"/>
          <w:szCs w:val="20"/>
        </w:rPr>
        <w:t xml:space="preserve">Have you used Zotero before? I think that's the best option. If you want to start put together references, feel free to put them in here: </w:t>
      </w:r>
      <w:hyperlink r:id="rId2" w:history="1">
        <w:r w:rsidRPr="00600E23">
          <w:rPr>
            <w:rStyle w:val="Hyperlink"/>
            <w:sz w:val="20"/>
            <w:szCs w:val="20"/>
            <w:highlight w:val="black"/>
          </w:rPr>
          <w:t>https://www.zotero.org/groups/6192411/abg-vbg_literature</w:t>
        </w:r>
      </w:hyperlink>
      <w:r>
        <w:rPr>
          <w:sz w:val="20"/>
          <w:szCs w:val="20"/>
          <w:highlight w:val="black"/>
        </w:rPr>
        <w:t xml:space="preserve"> </w:t>
      </w:r>
      <w:r>
        <w:rPr>
          <w:sz w:val="20"/>
          <w:szCs w:val="20"/>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1600C02" w15:done="0"/>
  <w15:commentEx w15:paraId="66CACD23" w15:done="0"/>
  <w15:commentEx w15:paraId="728A8684" w15:done="0"/>
  <w15:commentEx w15:paraId="10E510C8" w15:done="0"/>
  <w15:commentEx w15:paraId="3DD7373D" w15:done="0"/>
  <w15:commentEx w15:paraId="2CC7ECC5" w15:done="0"/>
  <w15:commentEx w15:paraId="568965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7F0EC1E" w16cex:dateUtc="2025-09-22T20:50:00Z"/>
  <w16cex:commentExtensible w16cex:durableId="73D47E17" w16cex:dateUtc="2025-09-22T20:52:00Z"/>
  <w16cex:commentExtensible w16cex:durableId="36DAB0DB" w16cex:dateUtc="2025-09-22T21:54:00Z"/>
  <w16cex:commentExtensible w16cex:durableId="0C329DFC" w16cex:dateUtc="2025-09-22T21:36:00Z"/>
  <w16cex:commentExtensible w16cex:durableId="2485A17F" w16cex:dateUtc="2025-09-22T21:55:00Z"/>
  <w16cex:commentExtensible w16cex:durableId="23A5FF00" w16cex:dateUtc="2025-09-22T21:43:00Z"/>
  <w16cex:commentExtensible w16cex:durableId="08937769" w16cex:dateUtc="2025-09-22T2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1600C02" w16cid:durableId="57F0EC1E"/>
  <w16cid:commentId w16cid:paraId="66CACD23" w16cid:durableId="73D47E17"/>
  <w16cid:commentId w16cid:paraId="728A8684" w16cid:durableId="36DAB0DB"/>
  <w16cid:commentId w16cid:paraId="10E510C8" w16cid:durableId="0C329DFC"/>
  <w16cid:commentId w16cid:paraId="3DD7373D" w16cid:durableId="2485A17F"/>
  <w16cid:commentId w16cid:paraId="2CC7ECC5" w16cid:durableId="23A5FF00"/>
  <w16cid:commentId w16cid:paraId="56896536" w16cid:durableId="089377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6C11"/>
    <w:multiLevelType w:val="hybridMultilevel"/>
    <w:tmpl w:val="3824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E30CB"/>
    <w:multiLevelType w:val="hybridMultilevel"/>
    <w:tmpl w:val="DCE602A4"/>
    <w:lvl w:ilvl="0" w:tplc="C05CFC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41955"/>
    <w:multiLevelType w:val="hybridMultilevel"/>
    <w:tmpl w:val="E6E46C3E"/>
    <w:lvl w:ilvl="0" w:tplc="9E5475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E43F49"/>
    <w:multiLevelType w:val="hybridMultilevel"/>
    <w:tmpl w:val="40C2BAAC"/>
    <w:lvl w:ilvl="0" w:tplc="00A29DC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76281CCD"/>
    <w:multiLevelType w:val="multilevel"/>
    <w:tmpl w:val="5322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7531535">
    <w:abstractNumId w:val="4"/>
  </w:num>
  <w:num w:numId="2" w16cid:durableId="595556395">
    <w:abstractNumId w:val="1"/>
  </w:num>
  <w:num w:numId="3" w16cid:durableId="1632125910">
    <w:abstractNumId w:val="0"/>
  </w:num>
  <w:num w:numId="4" w16cid:durableId="948049133">
    <w:abstractNumId w:val="3"/>
  </w:num>
  <w:num w:numId="5" w16cid:durableId="153021914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an Locke">
    <w15:presenceInfo w15:providerId="AD" w15:userId="S::locke@mountainbiometrics.com::3e92e2c1-cba6-4306-8707-a9c18ff46f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B1A"/>
    <w:rsid w:val="00014022"/>
    <w:rsid w:val="00014B1A"/>
    <w:rsid w:val="00167A49"/>
    <w:rsid w:val="001A2A15"/>
    <w:rsid w:val="002048EE"/>
    <w:rsid w:val="002675EA"/>
    <w:rsid w:val="0029620F"/>
    <w:rsid w:val="002C0F26"/>
    <w:rsid w:val="00366EC5"/>
    <w:rsid w:val="003974ED"/>
    <w:rsid w:val="003D5D94"/>
    <w:rsid w:val="00444422"/>
    <w:rsid w:val="00455F0D"/>
    <w:rsid w:val="004A44BC"/>
    <w:rsid w:val="00512974"/>
    <w:rsid w:val="00542602"/>
    <w:rsid w:val="00573A39"/>
    <w:rsid w:val="00585875"/>
    <w:rsid w:val="005B1016"/>
    <w:rsid w:val="005D4E8A"/>
    <w:rsid w:val="00630A4A"/>
    <w:rsid w:val="006544FD"/>
    <w:rsid w:val="00684926"/>
    <w:rsid w:val="00696B36"/>
    <w:rsid w:val="006A1A0A"/>
    <w:rsid w:val="00712B5C"/>
    <w:rsid w:val="007A56D7"/>
    <w:rsid w:val="007F201E"/>
    <w:rsid w:val="00842D49"/>
    <w:rsid w:val="00912422"/>
    <w:rsid w:val="0092438A"/>
    <w:rsid w:val="00A52488"/>
    <w:rsid w:val="00A97944"/>
    <w:rsid w:val="00AB166B"/>
    <w:rsid w:val="00AC2459"/>
    <w:rsid w:val="00B045D4"/>
    <w:rsid w:val="00B40D57"/>
    <w:rsid w:val="00B662BC"/>
    <w:rsid w:val="00B9014E"/>
    <w:rsid w:val="00BB6D92"/>
    <w:rsid w:val="00BE5EBB"/>
    <w:rsid w:val="00C46589"/>
    <w:rsid w:val="00C81C78"/>
    <w:rsid w:val="00CA5324"/>
    <w:rsid w:val="00CC677B"/>
    <w:rsid w:val="00CE29FF"/>
    <w:rsid w:val="00D96756"/>
    <w:rsid w:val="00DF3A61"/>
    <w:rsid w:val="00E005A5"/>
    <w:rsid w:val="00E71005"/>
    <w:rsid w:val="00E776E4"/>
    <w:rsid w:val="00E84485"/>
    <w:rsid w:val="00EB5CEC"/>
    <w:rsid w:val="00F42AE1"/>
    <w:rsid w:val="00FD6AE3"/>
    <w:rsid w:val="00FF6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F3AD0F"/>
  <w15:chartTrackingRefBased/>
  <w15:docId w15:val="{1CD1ABF4-815B-544F-B1BD-6840E0D2A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B1A"/>
  </w:style>
  <w:style w:type="paragraph" w:styleId="Heading4">
    <w:name w:val="heading 4"/>
    <w:basedOn w:val="Normal"/>
    <w:next w:val="Normal"/>
    <w:link w:val="Heading4Char"/>
    <w:uiPriority w:val="9"/>
    <w:semiHidden/>
    <w:unhideWhenUsed/>
    <w:qFormat/>
    <w:rsid w:val="00014B1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14B1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14B1A"/>
    <w:rPr>
      <w:color w:val="0563C1" w:themeColor="hyperlink"/>
      <w:u w:val="single"/>
    </w:rPr>
  </w:style>
  <w:style w:type="paragraph" w:customStyle="1" w:styleId="p1">
    <w:name w:val="p1"/>
    <w:basedOn w:val="Normal"/>
    <w:rsid w:val="00014B1A"/>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014B1A"/>
  </w:style>
  <w:style w:type="paragraph" w:customStyle="1" w:styleId="p2">
    <w:name w:val="p2"/>
    <w:basedOn w:val="Normal"/>
    <w:rsid w:val="00014B1A"/>
    <w:pPr>
      <w:spacing w:before="100" w:beforeAutospacing="1" w:after="100" w:afterAutospacing="1"/>
    </w:pPr>
    <w:rPr>
      <w:rFonts w:ascii="Times New Roman" w:eastAsia="Times New Roman" w:hAnsi="Times New Roman" w:cs="Times New Roman"/>
      <w:kern w:val="0"/>
      <w14:ligatures w14:val="none"/>
    </w:rPr>
  </w:style>
  <w:style w:type="character" w:customStyle="1" w:styleId="s1">
    <w:name w:val="s1"/>
    <w:basedOn w:val="DefaultParagraphFont"/>
    <w:rsid w:val="00014B1A"/>
  </w:style>
  <w:style w:type="paragraph" w:customStyle="1" w:styleId="li1">
    <w:name w:val="li1"/>
    <w:basedOn w:val="Normal"/>
    <w:rsid w:val="00014B1A"/>
    <w:pPr>
      <w:spacing w:before="100" w:beforeAutospacing="1" w:after="100" w:afterAutospacing="1"/>
    </w:pPr>
    <w:rPr>
      <w:rFonts w:ascii="Times New Roman" w:eastAsia="Times New Roman" w:hAnsi="Times New Roman" w:cs="Times New Roman"/>
      <w:kern w:val="0"/>
      <w14:ligatures w14:val="none"/>
    </w:rPr>
  </w:style>
  <w:style w:type="paragraph" w:customStyle="1" w:styleId="p3">
    <w:name w:val="p3"/>
    <w:basedOn w:val="Normal"/>
    <w:rsid w:val="00014B1A"/>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014B1A"/>
    <w:pPr>
      <w:ind w:left="720"/>
      <w:contextualSpacing/>
    </w:pPr>
  </w:style>
  <w:style w:type="character" w:styleId="Strong">
    <w:name w:val="Strong"/>
    <w:basedOn w:val="DefaultParagraphFont"/>
    <w:uiPriority w:val="22"/>
    <w:qFormat/>
    <w:rsid w:val="00014B1A"/>
    <w:rPr>
      <w:b/>
      <w:bCs/>
    </w:rPr>
  </w:style>
  <w:style w:type="paragraph" w:styleId="NormalWeb">
    <w:name w:val="Normal (Web)"/>
    <w:basedOn w:val="Normal"/>
    <w:uiPriority w:val="99"/>
    <w:unhideWhenUsed/>
    <w:rsid w:val="00014B1A"/>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14B1A"/>
    <w:rPr>
      <w:i/>
      <w:iCs/>
    </w:rPr>
  </w:style>
  <w:style w:type="character" w:styleId="CommentReference">
    <w:name w:val="annotation reference"/>
    <w:basedOn w:val="DefaultParagraphFont"/>
    <w:uiPriority w:val="99"/>
    <w:semiHidden/>
    <w:unhideWhenUsed/>
    <w:rsid w:val="00E71005"/>
    <w:rPr>
      <w:sz w:val="16"/>
      <w:szCs w:val="16"/>
    </w:rPr>
  </w:style>
  <w:style w:type="paragraph" w:styleId="CommentText">
    <w:name w:val="annotation text"/>
    <w:basedOn w:val="Normal"/>
    <w:link w:val="CommentTextChar"/>
    <w:uiPriority w:val="99"/>
    <w:semiHidden/>
    <w:unhideWhenUsed/>
    <w:rsid w:val="00E71005"/>
    <w:rPr>
      <w:sz w:val="20"/>
      <w:szCs w:val="20"/>
    </w:rPr>
  </w:style>
  <w:style w:type="character" w:customStyle="1" w:styleId="CommentTextChar">
    <w:name w:val="Comment Text Char"/>
    <w:basedOn w:val="DefaultParagraphFont"/>
    <w:link w:val="CommentText"/>
    <w:uiPriority w:val="99"/>
    <w:semiHidden/>
    <w:rsid w:val="00E71005"/>
    <w:rPr>
      <w:sz w:val="20"/>
      <w:szCs w:val="20"/>
    </w:rPr>
  </w:style>
  <w:style w:type="paragraph" w:styleId="CommentSubject">
    <w:name w:val="annotation subject"/>
    <w:basedOn w:val="CommentText"/>
    <w:next w:val="CommentText"/>
    <w:link w:val="CommentSubjectChar"/>
    <w:uiPriority w:val="99"/>
    <w:semiHidden/>
    <w:unhideWhenUsed/>
    <w:rsid w:val="00E71005"/>
    <w:rPr>
      <w:b/>
      <w:bCs/>
    </w:rPr>
  </w:style>
  <w:style w:type="character" w:customStyle="1" w:styleId="CommentSubjectChar">
    <w:name w:val="Comment Subject Char"/>
    <w:basedOn w:val="CommentTextChar"/>
    <w:link w:val="CommentSubject"/>
    <w:uiPriority w:val="99"/>
    <w:semiHidden/>
    <w:rsid w:val="00E71005"/>
    <w:rPr>
      <w:b/>
      <w:bCs/>
      <w:sz w:val="20"/>
      <w:szCs w:val="20"/>
    </w:rPr>
  </w:style>
  <w:style w:type="paragraph" w:styleId="Revision">
    <w:name w:val="Revision"/>
    <w:hidden/>
    <w:uiPriority w:val="99"/>
    <w:semiHidden/>
    <w:rsid w:val="00E71005"/>
  </w:style>
  <w:style w:type="character" w:styleId="UnresolvedMention">
    <w:name w:val="Unresolved Mention"/>
    <w:basedOn w:val="DefaultParagraphFont"/>
    <w:uiPriority w:val="99"/>
    <w:semiHidden/>
    <w:unhideWhenUsed/>
    <w:rsid w:val="00E710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zotero.org/groups/6192411/abg-vbg_literature" TargetMode="External"/><Relationship Id="rId1" Type="http://schemas.openxmlformats.org/officeDocument/2006/relationships/hyperlink" Target="https://journal-chestnet-org.ezproxy.lib.utah.edu/article/S0012-3692(25)05126-8/fulltext"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jthomasmock.github.io/gtExtras/articles/plotting-with-gtExtra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theeffectbook.net/ch-DescribingVariables.html"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x.com/carlislerainey/status/1799022485733875770?s=46&amp;t=5eJ6uoTQrbbYTlHIOnRY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equator-network.org/reporting-guidelines/record/" TargetMode="External"/><Relationship Id="rId5" Type="http://schemas.openxmlformats.org/officeDocument/2006/relationships/hyperlink" Target="https://x.com/nicholaszaorsky/status/1479549305623035904?s=11" TargetMode="External"/><Relationship Id="rId15" Type="http://schemas.openxmlformats.org/officeDocument/2006/relationships/image" Target="media/image1.png"/><Relationship Id="rId10" Type="http://schemas.openxmlformats.org/officeDocument/2006/relationships/hyperlink" Target="https://www.ncbi.nlm.nih.gov/pmc/articles/PMC4602011/pdf/40037_2015_Article_211.pdf"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theeffectbook.net/ch-DescribingRelationshi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2393</Words>
  <Characters>13643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Anila Mehta</dc:creator>
  <cp:keywords/>
  <dc:description/>
  <cp:lastModifiedBy>Brian Locke</cp:lastModifiedBy>
  <cp:revision>5</cp:revision>
  <dcterms:created xsi:type="dcterms:W3CDTF">2025-09-22T20:48:00Z</dcterms:created>
  <dcterms:modified xsi:type="dcterms:W3CDTF">2025-09-22T22:03:00Z</dcterms:modified>
</cp:coreProperties>
</file>