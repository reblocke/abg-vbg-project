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E01A8" w14:textId="65F86EB7" w:rsidR="00D87197" w:rsidRPr="00AA3AF9" w:rsidRDefault="00D87197" w:rsidP="00D87197">
      <w:pPr>
        <w:rPr>
          <w:rStyle w:val="s1"/>
          <w:rFonts w:ascii="Times New Roman" w:hAnsi="Times New Roman" w:cs="Times New Roman"/>
          <w:i/>
          <w:iCs/>
        </w:rPr>
      </w:pPr>
      <w:r w:rsidRPr="00AA3AF9">
        <w:rPr>
          <w:rFonts w:ascii="Times New Roman" w:hAnsi="Times New Roman" w:cs="Times New Roman"/>
          <w:i/>
          <w:iCs/>
        </w:rPr>
        <w:t>***</w:t>
      </w:r>
      <w:proofErr w:type="gramStart"/>
      <w:r w:rsidRPr="00AA3AF9">
        <w:rPr>
          <w:rFonts w:ascii="Times New Roman" w:hAnsi="Times New Roman" w:cs="Times New Roman"/>
          <w:i/>
          <w:iCs/>
        </w:rPr>
        <w:t>400 word</w:t>
      </w:r>
      <w:proofErr w:type="gramEnd"/>
      <w:r w:rsidRPr="00AA3AF9">
        <w:rPr>
          <w:rFonts w:ascii="Times New Roman" w:hAnsi="Times New Roman" w:cs="Times New Roman"/>
          <w:i/>
          <w:iCs/>
        </w:rPr>
        <w:t xml:space="preserve"> limit***</w:t>
      </w:r>
    </w:p>
    <w:p w14:paraId="50753E1D" w14:textId="77777777" w:rsidR="00D87197" w:rsidRDefault="00D87197" w:rsidP="00D87197">
      <w:pPr>
        <w:pStyle w:val="p1"/>
        <w:spacing w:before="0" w:beforeAutospacing="0" w:after="0" w:afterAutospacing="0"/>
        <w:rPr>
          <w:rStyle w:val="s1"/>
          <w:b/>
          <w:bCs/>
          <w:color w:val="000000"/>
          <w:u w:val="single"/>
        </w:rPr>
      </w:pPr>
    </w:p>
    <w:p w14:paraId="24B7DFE6" w14:textId="66226478" w:rsidR="00BA69BB" w:rsidRPr="00D87197" w:rsidRDefault="00BA69BB" w:rsidP="00D87197">
      <w:pPr>
        <w:pStyle w:val="p1"/>
        <w:spacing w:before="0" w:beforeAutospacing="0" w:after="0" w:afterAutospacing="0"/>
        <w:rPr>
          <w:b/>
          <w:bCs/>
          <w:color w:val="000000"/>
          <w:u w:val="single"/>
        </w:rPr>
      </w:pPr>
      <w:r w:rsidRPr="00BA69BB">
        <w:rPr>
          <w:rStyle w:val="s1"/>
          <w:b/>
          <w:bCs/>
          <w:color w:val="000000"/>
          <w:u w:val="single"/>
        </w:rPr>
        <w:t>Title:</w:t>
      </w:r>
      <w:r w:rsidRPr="00BA69BB">
        <w:rPr>
          <w:rStyle w:val="apple-converted-space"/>
          <w:b/>
          <w:bCs/>
          <w:color w:val="000000"/>
        </w:rPr>
        <w:t> </w:t>
      </w:r>
    </w:p>
    <w:p w14:paraId="7EF0DA20" w14:textId="5D164F4F" w:rsidR="00BA69BB" w:rsidRPr="00BA69BB" w:rsidRDefault="00BA69BB" w:rsidP="00BA69BB">
      <w:pPr>
        <w:pStyle w:val="p2"/>
        <w:spacing w:before="0" w:beforeAutospacing="0" w:after="0" w:afterAutospacing="0"/>
        <w:rPr>
          <w:color w:val="000000"/>
        </w:rPr>
      </w:pPr>
      <w:r w:rsidRPr="00BA69BB">
        <w:rPr>
          <w:color w:val="000000"/>
        </w:rPr>
        <w:t>P</w:t>
      </w:r>
      <w:commentRangeStart w:id="0"/>
      <w:del w:id="1" w:author="Brian Locke" w:date="2025-10-08T11:07:00Z" w16du:dateUtc="2025-10-08T17:07:00Z">
        <w:r w:rsidRPr="00BA69BB" w:rsidDel="00EB0AC2">
          <w:rPr>
            <w:color w:val="000000"/>
          </w:rPr>
          <w:delText>ropensity-weighted p</w:delText>
        </w:r>
      </w:del>
      <w:r w:rsidRPr="00BA69BB">
        <w:rPr>
          <w:color w:val="000000"/>
        </w:rPr>
        <w:t>rognostic</w:t>
      </w:r>
      <w:commentRangeEnd w:id="0"/>
      <w:r w:rsidR="00EB0AC2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0"/>
      </w:r>
      <w:ins w:id="2" w:author="Brian Locke" w:date="2025-10-08T11:07:00Z" w16du:dateUtc="2025-10-08T17:07:00Z">
        <w:r w:rsidR="00EB0AC2">
          <w:rPr>
            <w:color w:val="000000"/>
          </w:rPr>
          <w:t xml:space="preserve"> value </w:t>
        </w:r>
      </w:ins>
      <w:del w:id="3" w:author="Brian Locke" w:date="2025-10-08T11:07:00Z" w16du:dateUtc="2025-10-08T17:07:00Z">
        <w:r w:rsidRPr="00BA69BB" w:rsidDel="00EB0AC2">
          <w:rPr>
            <w:color w:val="000000"/>
          </w:rPr>
          <w:delText xml:space="preserve"> associations </w:delText>
        </w:r>
      </w:del>
      <w:r w:rsidRPr="00BA69BB">
        <w:rPr>
          <w:color w:val="000000"/>
        </w:rPr>
        <w:t xml:space="preserve">of hypercapnia by </w:t>
      </w:r>
      <w:del w:id="4" w:author="Brian Locke" w:date="2025-10-08T11:07:00Z" w16du:dateUtc="2025-10-08T17:07:00Z">
        <w:r w:rsidR="001C614A" w:rsidDel="00EB0AC2">
          <w:rPr>
            <w:color w:val="000000"/>
          </w:rPr>
          <w:delText>A</w:delText>
        </w:r>
        <w:r w:rsidRPr="00BA69BB" w:rsidDel="00EB0AC2">
          <w:rPr>
            <w:color w:val="000000"/>
          </w:rPr>
          <w:delText xml:space="preserve">rterial and </w:delText>
        </w:r>
        <w:r w:rsidR="001C614A" w:rsidDel="00EB0AC2">
          <w:rPr>
            <w:color w:val="000000"/>
          </w:rPr>
          <w:delText>V</w:delText>
        </w:r>
        <w:r w:rsidRPr="00BA69BB" w:rsidDel="00EB0AC2">
          <w:rPr>
            <w:color w:val="000000"/>
          </w:rPr>
          <w:delText>enous Blood Gas</w:delText>
        </w:r>
      </w:del>
      <w:ins w:id="5" w:author="Brian Locke" w:date="2025-10-08T11:07:00Z" w16du:dateUtc="2025-10-08T17:07:00Z">
        <w:r w:rsidR="00EB0AC2">
          <w:rPr>
            <w:color w:val="000000"/>
          </w:rPr>
          <w:t>ABG vs VBG</w:t>
        </w:r>
      </w:ins>
      <w:r w:rsidRPr="00BA69BB">
        <w:rPr>
          <w:color w:val="000000"/>
        </w:rPr>
        <w:t>: A</w:t>
      </w:r>
      <w:ins w:id="6" w:author="Brian Locke" w:date="2025-10-08T11:07:00Z" w16du:dateUtc="2025-10-08T17:07:00Z">
        <w:r w:rsidR="00EB0AC2">
          <w:rPr>
            <w:color w:val="000000"/>
          </w:rPr>
          <w:t xml:space="preserve"> propensity-weighte</w:t>
        </w:r>
      </w:ins>
      <w:ins w:id="7" w:author="Brian Locke" w:date="2025-10-08T11:08:00Z" w16du:dateUtc="2025-10-08T17:08:00Z">
        <w:r w:rsidR="00EB0AC2">
          <w:rPr>
            <w:color w:val="000000"/>
          </w:rPr>
          <w:t>d</w:t>
        </w:r>
      </w:ins>
      <w:del w:id="8" w:author="Brian Locke" w:date="2025-10-08T11:08:00Z" w16du:dateUtc="2025-10-08T17:08:00Z">
        <w:r w:rsidRPr="00BA69BB" w:rsidDel="00EB0AC2">
          <w:rPr>
            <w:color w:val="000000"/>
          </w:rPr>
          <w:delText xml:space="preserve"> retrospective</w:delText>
        </w:r>
      </w:del>
      <w:r w:rsidRPr="00BA69BB">
        <w:rPr>
          <w:color w:val="000000"/>
        </w:rPr>
        <w:t xml:space="preserve">, multicenter </w:t>
      </w:r>
      <w:del w:id="9" w:author="Brian Locke" w:date="2025-10-08T11:08:00Z" w16du:dateUtc="2025-10-08T17:08:00Z">
        <w:r w:rsidRPr="00BA69BB" w:rsidDel="00EB0AC2">
          <w:rPr>
            <w:color w:val="000000"/>
          </w:rPr>
          <w:delText>health records study</w:delText>
        </w:r>
      </w:del>
      <w:ins w:id="10" w:author="Brian Locke" w:date="2025-10-08T11:08:00Z" w16du:dateUtc="2025-10-08T17:08:00Z">
        <w:r w:rsidR="00EB0AC2">
          <w:rPr>
            <w:color w:val="000000"/>
          </w:rPr>
          <w:t>EHR cohort</w:t>
        </w:r>
      </w:ins>
    </w:p>
    <w:p w14:paraId="2E233C30" w14:textId="1F7C14A0" w:rsidR="00FA515A" w:rsidRDefault="00BA69BB" w:rsidP="00BA69BB">
      <w:pPr>
        <w:pStyle w:val="NormalWeb"/>
        <w:rPr>
          <w:color w:val="000000"/>
        </w:rPr>
      </w:pPr>
      <w:r w:rsidRPr="00BA69BB">
        <w:rPr>
          <w:rStyle w:val="Strong"/>
          <w:color w:val="000000"/>
          <w:u w:val="single"/>
        </w:rPr>
        <w:t>Rationale:</w:t>
      </w:r>
      <w:r>
        <w:rPr>
          <w:color w:val="000000"/>
        </w:rPr>
        <w:br/>
        <w:t xml:space="preserve">Arterial blood gases (ABGs) </w:t>
      </w:r>
      <w:del w:id="11" w:author="Brian Locke" w:date="2025-10-08T11:11:00Z" w16du:dateUtc="2025-10-08T17:11:00Z">
        <w:r w:rsidDel="00EB0AC2">
          <w:rPr>
            <w:color w:val="000000"/>
          </w:rPr>
          <w:delText>are</w:delText>
        </w:r>
      </w:del>
      <w:ins w:id="12" w:author="Brian Locke" w:date="2025-10-08T11:11:00Z" w16du:dateUtc="2025-10-08T17:11:00Z">
        <w:r w:rsidR="00EB0AC2">
          <w:rPr>
            <w:color w:val="000000"/>
          </w:rPr>
          <w:t>remain</w:t>
        </w:r>
      </w:ins>
      <w:r>
        <w:rPr>
          <w:color w:val="000000"/>
        </w:rPr>
        <w:t xml:space="preserve"> the </w:t>
      </w:r>
      <w:del w:id="13" w:author="Brian Locke" w:date="2025-10-08T11:11:00Z" w16du:dateUtc="2025-10-08T17:11:00Z">
        <w:r w:rsidDel="00EB0AC2">
          <w:rPr>
            <w:color w:val="000000"/>
          </w:rPr>
          <w:delText>gold stan</w:delText>
        </w:r>
      </w:del>
      <w:del w:id="14" w:author="Brian Locke" w:date="2025-10-08T11:12:00Z" w16du:dateUtc="2025-10-08T17:12:00Z">
        <w:r w:rsidDel="00EB0AC2">
          <w:rPr>
            <w:color w:val="000000"/>
          </w:rPr>
          <w:delText>dard</w:delText>
        </w:r>
      </w:del>
      <w:ins w:id="15" w:author="Brian Locke" w:date="2025-10-08T11:12:00Z" w16du:dateUtc="2025-10-08T17:12:00Z">
        <w:r w:rsidR="00EB0AC2">
          <w:rPr>
            <w:color w:val="000000"/>
          </w:rPr>
          <w:t>reference test</w:t>
        </w:r>
      </w:ins>
      <w:r>
        <w:rPr>
          <w:color w:val="000000"/>
        </w:rPr>
        <w:t xml:space="preserve"> for</w:t>
      </w:r>
      <w:del w:id="16" w:author="Brian Locke" w:date="2025-10-08T11:12:00Z" w16du:dateUtc="2025-10-08T17:12:00Z">
        <w:r w:rsidDel="00EB0AC2">
          <w:rPr>
            <w:color w:val="000000"/>
          </w:rPr>
          <w:delText xml:space="preserve"> assessing</w:delText>
        </w:r>
      </w:del>
      <w:r>
        <w:rPr>
          <w:color w:val="000000"/>
        </w:rPr>
        <w:t xml:space="preserve"> hypercapnia but are invasive</w:t>
      </w:r>
      <w:ins w:id="17" w:author="Brian Locke" w:date="2025-10-08T11:12:00Z" w16du:dateUtc="2025-10-08T17:12:00Z">
        <w:r w:rsidR="00EB0AC2">
          <w:rPr>
            <w:color w:val="000000"/>
          </w:rPr>
          <w:t xml:space="preserve"> and difficult to obtain</w:t>
        </w:r>
      </w:ins>
      <w:del w:id="18" w:author="Brian Locke" w:date="2025-10-08T11:12:00Z" w16du:dateUtc="2025-10-08T17:12:00Z">
        <w:r w:rsidDel="00EB0AC2">
          <w:rPr>
            <w:color w:val="000000"/>
          </w:rPr>
          <w:delText xml:space="preserve">, technically challenging, and </w:delText>
        </w:r>
        <w:r w:rsidR="00AA3AF9" w:rsidDel="00EB0AC2">
          <w:rPr>
            <w:color w:val="000000"/>
          </w:rPr>
          <w:delText>associated with</w:delText>
        </w:r>
        <w:r w:rsidDel="00EB0AC2">
          <w:rPr>
            <w:color w:val="000000"/>
          </w:rPr>
          <w:delText xml:space="preserve"> </w:delText>
        </w:r>
        <w:r w:rsidR="00FA515A" w:rsidDel="00EB0AC2">
          <w:rPr>
            <w:color w:val="000000"/>
          </w:rPr>
          <w:delText>various complications</w:delText>
        </w:r>
      </w:del>
      <w:r>
        <w:rPr>
          <w:color w:val="000000"/>
        </w:rPr>
        <w:t xml:space="preserve">. Venous blood gases (VBGs) </w:t>
      </w:r>
      <w:r w:rsidR="00AA3AF9">
        <w:rPr>
          <w:color w:val="000000"/>
        </w:rPr>
        <w:t>are</w:t>
      </w:r>
      <w:ins w:id="19" w:author="Brian Locke" w:date="2025-10-08T11:12:00Z" w16du:dateUtc="2025-10-08T17:12:00Z">
        <w:r w:rsidR="00EB0AC2">
          <w:rPr>
            <w:color w:val="000000"/>
          </w:rPr>
          <w:t xml:space="preserve"> less invasive</w:t>
        </w:r>
      </w:ins>
      <w:r w:rsidR="00AA3AF9">
        <w:rPr>
          <w:color w:val="000000"/>
        </w:rPr>
        <w:t xml:space="preserve"> </w:t>
      </w:r>
      <w:ins w:id="20" w:author="Brian Locke" w:date="2025-10-08T11:12:00Z" w16du:dateUtc="2025-10-08T17:12:00Z">
        <w:r w:rsidR="00EB0AC2">
          <w:rPr>
            <w:color w:val="000000"/>
          </w:rPr>
          <w:t>and more accessible</w:t>
        </w:r>
      </w:ins>
      <w:del w:id="21" w:author="Brian Locke" w:date="2025-10-08T11:12:00Z" w16du:dateUtc="2025-10-08T17:12:00Z">
        <w:r w:rsidR="00AA3AF9" w:rsidDel="00EB0AC2">
          <w:rPr>
            <w:color w:val="000000"/>
          </w:rPr>
          <w:delText>easier to obtain and increasingly used</w:delText>
        </w:r>
      </w:del>
      <w:r w:rsidR="00AA3AF9">
        <w:rPr>
          <w:color w:val="000000"/>
        </w:rPr>
        <w:t>, yet</w:t>
      </w:r>
      <w:ins w:id="22" w:author="Brian Locke" w:date="2025-10-08T09:37:00Z" w16du:dateUtc="2025-10-08T15:37:00Z">
        <w:r w:rsidR="00334E35">
          <w:rPr>
            <w:color w:val="000000"/>
          </w:rPr>
          <w:t xml:space="preserve"> diagnostic and device qualification criteria do not </w:t>
        </w:r>
      </w:ins>
      <w:ins w:id="23" w:author="Brian Locke" w:date="2025-10-08T11:13:00Z" w16du:dateUtc="2025-10-08T17:13:00Z">
        <w:r w:rsidR="00EB0AC2">
          <w:rPr>
            <w:color w:val="000000"/>
          </w:rPr>
          <w:t>accept</w:t>
        </w:r>
      </w:ins>
      <w:ins w:id="24" w:author="Brian Locke" w:date="2025-10-08T09:37:00Z" w16du:dateUtc="2025-10-08T15:37:00Z">
        <w:r w:rsidR="00334E35">
          <w:rPr>
            <w:color w:val="000000"/>
          </w:rPr>
          <w:t xml:space="preserve"> VBG evidence.</w:t>
        </w:r>
      </w:ins>
      <w:ins w:id="25" w:author="Brian Locke" w:date="2025-10-08T11:13:00Z" w16du:dateUtc="2025-10-08T17:13:00Z">
        <w:r w:rsidR="00EB0AC2">
          <w:rPr>
            <w:color w:val="000000"/>
          </w:rPr>
          <w:t xml:space="preserve"> To address this gap, we compared </w:t>
        </w:r>
      </w:ins>
      <w:del w:id="26" w:author="Brian Locke" w:date="2025-10-08T09:38:00Z" w16du:dateUtc="2025-10-08T15:38:00Z">
        <w:r w:rsidR="00AA3AF9" w:rsidDel="00334E35">
          <w:rPr>
            <w:color w:val="000000"/>
          </w:rPr>
          <w:delText xml:space="preserve"> few studies have compared their prognostic utility in hypercapnic respiratory failure. </w:delText>
        </w:r>
      </w:del>
      <w:del w:id="27" w:author="Brian Locke" w:date="2025-10-08T11:13:00Z" w16du:dateUtc="2025-10-08T17:13:00Z">
        <w:r w:rsidR="00AA3AF9" w:rsidDel="00EB0AC2">
          <w:rPr>
            <w:color w:val="000000"/>
          </w:rPr>
          <w:delText xml:space="preserve">This study aims to evaluate the </w:delText>
        </w:r>
      </w:del>
      <w:ins w:id="28" w:author="Brian Locke" w:date="2025-10-08T11:13:00Z" w16du:dateUtc="2025-10-08T17:13:00Z">
        <w:r w:rsidR="00EB0AC2">
          <w:rPr>
            <w:color w:val="000000"/>
          </w:rPr>
          <w:t xml:space="preserve">prognostic </w:t>
        </w:r>
      </w:ins>
      <w:r w:rsidR="00AA3AF9">
        <w:rPr>
          <w:color w:val="000000"/>
        </w:rPr>
        <w:t xml:space="preserve">associations of </w:t>
      </w:r>
      <w:r w:rsidR="00FA515A">
        <w:rPr>
          <w:color w:val="000000"/>
        </w:rPr>
        <w:t xml:space="preserve">hypercapnia </w:t>
      </w:r>
      <w:r w:rsidR="00AA3AF9">
        <w:rPr>
          <w:color w:val="000000"/>
        </w:rPr>
        <w:t xml:space="preserve">measured </w:t>
      </w:r>
      <w:r w:rsidR="00FA515A">
        <w:rPr>
          <w:color w:val="000000"/>
        </w:rPr>
        <w:t xml:space="preserve">by ABG and VBG with </w:t>
      </w:r>
      <w:ins w:id="29" w:author="Brian Locke" w:date="2025-10-08T11:14:00Z" w16du:dateUtc="2025-10-08T17:14:00Z">
        <w:r w:rsidR="00EB0AC2">
          <w:rPr>
            <w:color w:val="000000"/>
          </w:rPr>
          <w:t xml:space="preserve">ventilator support </w:t>
        </w:r>
      </w:ins>
      <w:del w:id="30" w:author="Brian Locke" w:date="2025-10-08T11:14:00Z" w16du:dateUtc="2025-10-08T17:14:00Z">
        <w:r w:rsidR="00FA515A" w:rsidDel="00EB0AC2">
          <w:rPr>
            <w:color w:val="000000"/>
          </w:rPr>
          <w:delText xml:space="preserve">hypercapnia-related outcomes such as receipt of a diagnosis code for hypercapnia respiratory failure, </w:delText>
        </w:r>
        <w:r w:rsidR="00006BEB" w:rsidDel="00EB0AC2">
          <w:rPr>
            <w:color w:val="000000"/>
          </w:rPr>
          <w:delText xml:space="preserve">invasive </w:delText>
        </w:r>
        <w:r w:rsidR="00FA515A" w:rsidDel="00EB0AC2">
          <w:rPr>
            <w:color w:val="000000"/>
          </w:rPr>
          <w:delText>mechanical ventilation</w:delText>
        </w:r>
        <w:r w:rsidR="00006BEB" w:rsidDel="00EB0AC2">
          <w:rPr>
            <w:color w:val="000000"/>
          </w:rPr>
          <w:delText xml:space="preserve"> (IMV)</w:delText>
        </w:r>
        <w:r w:rsidR="00FA515A" w:rsidDel="00EB0AC2">
          <w:rPr>
            <w:color w:val="000000"/>
          </w:rPr>
          <w:delText xml:space="preserve">, non-invasive ventilation </w:delText>
        </w:r>
        <w:r w:rsidR="00006BEB" w:rsidDel="00EB0AC2">
          <w:rPr>
            <w:color w:val="000000"/>
          </w:rPr>
          <w:delText xml:space="preserve">(NIV) </w:delText>
        </w:r>
      </w:del>
      <w:r w:rsidR="00FA515A">
        <w:rPr>
          <w:color w:val="000000"/>
        </w:rPr>
        <w:t xml:space="preserve">and 60-day </w:t>
      </w:r>
      <w:del w:id="31" w:author="Brian Locke" w:date="2025-10-08T11:14:00Z" w16du:dateUtc="2025-10-08T17:14:00Z">
        <w:r w:rsidR="00FA515A" w:rsidDel="00EB0AC2">
          <w:rPr>
            <w:color w:val="000000"/>
          </w:rPr>
          <w:delText xml:space="preserve">any-cause </w:delText>
        </w:r>
      </w:del>
      <w:r w:rsidR="00FA515A">
        <w:rPr>
          <w:color w:val="000000"/>
        </w:rPr>
        <w:t xml:space="preserve">mortality, </w:t>
      </w:r>
      <w:del w:id="32" w:author="Brian Locke" w:date="2025-10-08T11:14:00Z" w16du:dateUtc="2025-10-08T17:14:00Z">
        <w:r w:rsidR="00FA515A" w:rsidDel="00EB0AC2">
          <w:rPr>
            <w:color w:val="000000"/>
          </w:rPr>
          <w:delText xml:space="preserve">after </w:delText>
        </w:r>
      </w:del>
      <w:r w:rsidR="00FA515A">
        <w:rPr>
          <w:color w:val="000000"/>
        </w:rPr>
        <w:t>adjusting for</w:t>
      </w:r>
      <w:ins w:id="33" w:author="Brian Locke" w:date="2025-10-08T11:14:00Z" w16du:dateUtc="2025-10-08T17:14:00Z">
        <w:r w:rsidR="00EB0AC2">
          <w:rPr>
            <w:color w:val="000000"/>
          </w:rPr>
          <w:t xml:space="preserve"> the likelihood of </w:t>
        </w:r>
      </w:ins>
      <w:del w:id="34" w:author="Brian Locke" w:date="2025-10-08T11:14:00Z" w16du:dateUtc="2025-10-08T17:14:00Z">
        <w:r w:rsidR="00FA515A" w:rsidDel="00EB0AC2">
          <w:rPr>
            <w:color w:val="000000"/>
          </w:rPr>
          <w:delText xml:space="preserve"> propensity to receive </w:delText>
        </w:r>
      </w:del>
      <w:r w:rsidR="00FA515A">
        <w:rPr>
          <w:color w:val="000000"/>
        </w:rPr>
        <w:t>each t</w:t>
      </w:r>
      <w:del w:id="35" w:author="Brian Locke" w:date="2025-10-08T11:14:00Z" w16du:dateUtc="2025-10-08T17:14:00Z">
        <w:r w:rsidR="00FA515A" w:rsidDel="00EB0AC2">
          <w:rPr>
            <w:color w:val="000000"/>
          </w:rPr>
          <w:delText>ype</w:delText>
        </w:r>
      </w:del>
      <w:ins w:id="36" w:author="Brian Locke" w:date="2025-10-08T11:14:00Z" w16du:dateUtc="2025-10-08T17:14:00Z">
        <w:r w:rsidR="00EB0AC2">
          <w:rPr>
            <w:color w:val="000000"/>
          </w:rPr>
          <w:t>est being ordered</w:t>
        </w:r>
      </w:ins>
      <w:del w:id="37" w:author="Brian Locke" w:date="2025-10-08T11:14:00Z" w16du:dateUtc="2025-10-08T17:14:00Z">
        <w:r w:rsidR="00FA515A" w:rsidDel="00EB0AC2">
          <w:rPr>
            <w:color w:val="000000"/>
          </w:rPr>
          <w:delText xml:space="preserve"> of blood gas sampling</w:delText>
        </w:r>
      </w:del>
      <w:r w:rsidR="00FA515A">
        <w:rPr>
          <w:color w:val="000000"/>
        </w:rPr>
        <w:t xml:space="preserve">. </w:t>
      </w:r>
      <w:commentRangeStart w:id="38"/>
      <w:ins w:id="39" w:author="Brian Locke" w:date="2025-10-08T09:40:00Z" w16du:dateUtc="2025-10-08T15:40:00Z">
        <w:r w:rsidR="00334E35">
          <w:rPr>
            <w:color w:val="000000"/>
          </w:rPr>
          <w:t>If</w:t>
        </w:r>
      </w:ins>
      <w:ins w:id="40" w:author="Brian Locke" w:date="2025-10-08T11:15:00Z" w16du:dateUtc="2025-10-08T17:15:00Z">
        <w:r w:rsidR="00EB0AC2">
          <w:rPr>
            <w:color w:val="000000"/>
          </w:rPr>
          <w:t xml:space="preserve"> VBG</w:t>
        </w:r>
      </w:ins>
      <w:commentRangeEnd w:id="38"/>
      <w:ins w:id="41" w:author="Brian Locke" w:date="2025-10-08T11:25:00Z" w16du:dateUtc="2025-10-08T17:25:00Z">
        <w:r w:rsidR="00732D32">
          <w:rPr>
            <w:rStyle w:val="CommentReference"/>
            <w:rFonts w:asciiTheme="minorHAnsi" w:eastAsiaTheme="minorHAnsi" w:hAnsiTheme="minorHAnsi" w:cstheme="minorBidi"/>
            <w:kern w:val="2"/>
            <w14:ligatures w14:val="standardContextual"/>
          </w:rPr>
          <w:commentReference w:id="38"/>
        </w:r>
      </w:ins>
      <w:ins w:id="42" w:author="Brian Locke" w:date="2025-10-08T11:15:00Z" w16du:dateUtc="2025-10-08T17:15:00Z">
        <w:r w:rsidR="00EB0AC2">
          <w:rPr>
            <w:color w:val="000000"/>
          </w:rPr>
          <w:t>-identified</w:t>
        </w:r>
      </w:ins>
      <w:ins w:id="43" w:author="Brian Locke" w:date="2025-10-08T09:40:00Z" w16du:dateUtc="2025-10-08T15:40:00Z">
        <w:r w:rsidR="00334E35">
          <w:rPr>
            <w:color w:val="000000"/>
          </w:rPr>
          <w:t xml:space="preserve"> hypercapnia </w:t>
        </w:r>
      </w:ins>
      <w:ins w:id="44" w:author="Brian Locke" w:date="2025-10-08T11:15:00Z" w16du:dateUtc="2025-10-08T17:15:00Z">
        <w:r w:rsidR="00EB0AC2">
          <w:rPr>
            <w:color w:val="000000"/>
          </w:rPr>
          <w:t>predicts outcomes similarly to ABG, it would justify integrating VBG criteria into diagnostic criteria and clinical decision-making.</w:t>
        </w:r>
      </w:ins>
      <w:ins w:id="45" w:author="Brian Locke" w:date="2025-10-08T09:41:00Z" w16du:dateUtc="2025-10-08T15:41:00Z">
        <w:r w:rsidR="00334E35">
          <w:rPr>
            <w:color w:val="000000"/>
          </w:rPr>
          <w:t xml:space="preserve"> </w:t>
        </w:r>
      </w:ins>
      <w:ins w:id="46" w:author="Brian Locke" w:date="2025-10-08T09:40:00Z" w16du:dateUtc="2025-10-08T15:40:00Z">
        <w:r w:rsidR="00334E35">
          <w:rPr>
            <w:color w:val="000000"/>
          </w:rPr>
          <w:t xml:space="preserve"> </w:t>
        </w:r>
      </w:ins>
    </w:p>
    <w:p w14:paraId="628710E9" w14:textId="6A9874C8" w:rsidR="00BA69BB" w:rsidRDefault="00BA69BB" w:rsidP="00BA69BB">
      <w:pPr>
        <w:pStyle w:val="NormalWeb"/>
        <w:rPr>
          <w:color w:val="000000"/>
        </w:rPr>
      </w:pPr>
      <w:commentRangeStart w:id="47"/>
      <w:r w:rsidRPr="00BA69BB">
        <w:rPr>
          <w:rStyle w:val="Strong"/>
          <w:color w:val="000000"/>
          <w:u w:val="single"/>
        </w:rPr>
        <w:t>Methods:</w:t>
      </w:r>
      <w:commentRangeEnd w:id="47"/>
      <w:r w:rsidR="00732D32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47"/>
      </w:r>
      <w:r>
        <w:rPr>
          <w:color w:val="000000"/>
        </w:rPr>
        <w:br/>
      </w:r>
      <w:ins w:id="48" w:author="Brian Locke" w:date="2025-10-08T11:19:00Z" w16du:dateUtc="2025-10-08T17:19:00Z">
        <w:r w:rsidR="00732D32">
          <w:rPr>
            <w:color w:val="000000"/>
          </w:rPr>
          <w:t xml:space="preserve">We conducted </w:t>
        </w:r>
      </w:ins>
      <w:del w:id="49" w:author="Brian Locke" w:date="2025-10-08T11:19:00Z" w16du:dateUtc="2025-10-08T17:19:00Z">
        <w:r w:rsidR="00FA515A" w:rsidDel="00732D32">
          <w:rPr>
            <w:color w:val="000000"/>
          </w:rPr>
          <w:delText>A</w:delText>
        </w:r>
      </w:del>
      <w:ins w:id="50" w:author="Brian Locke" w:date="2025-10-08T11:19:00Z" w16du:dateUtc="2025-10-08T17:19:00Z">
        <w:r w:rsidR="00732D32">
          <w:rPr>
            <w:color w:val="000000"/>
          </w:rPr>
          <w:t>a</w:t>
        </w:r>
      </w:ins>
      <w:r w:rsidR="00FA515A">
        <w:rPr>
          <w:color w:val="000000"/>
        </w:rPr>
        <w:t xml:space="preserve"> multicenter retrospective</w:t>
      </w:r>
      <w:del w:id="51" w:author="Brian Locke" w:date="2025-10-08T11:19:00Z" w16du:dateUtc="2025-10-08T17:19:00Z">
        <w:r w:rsidR="00FA515A" w:rsidDel="00732D32">
          <w:rPr>
            <w:color w:val="000000"/>
          </w:rPr>
          <w:delText xml:space="preserve"> cohort</w:delText>
        </w:r>
      </w:del>
      <w:r w:rsidR="00FA515A">
        <w:rPr>
          <w:color w:val="000000"/>
        </w:rPr>
        <w:t xml:space="preserve"> study using </w:t>
      </w:r>
      <w:del w:id="52" w:author="Brian Locke" w:date="2025-10-08T11:19:00Z" w16du:dateUtc="2025-10-08T17:19:00Z">
        <w:r w:rsidR="00FA515A" w:rsidDel="00732D32">
          <w:rPr>
            <w:color w:val="000000"/>
          </w:rPr>
          <w:delText xml:space="preserve">2022 data from </w:delText>
        </w:r>
      </w:del>
      <w:r w:rsidR="00FA515A">
        <w:rPr>
          <w:color w:val="000000"/>
        </w:rPr>
        <w:t xml:space="preserve">the </w:t>
      </w:r>
      <w:proofErr w:type="spellStart"/>
      <w:r w:rsidR="00FA515A">
        <w:rPr>
          <w:color w:val="000000"/>
        </w:rPr>
        <w:t>TriNetX</w:t>
      </w:r>
      <w:proofErr w:type="spellEnd"/>
      <w:r w:rsidR="00FA515A">
        <w:rPr>
          <w:color w:val="000000"/>
        </w:rPr>
        <w:t xml:space="preserve"> research network</w:t>
      </w:r>
      <w:del w:id="53" w:author="Brian Locke" w:date="2025-10-08T11:19:00Z" w16du:dateUtc="2025-10-08T17:19:00Z">
        <w:r w:rsidR="00FA515A" w:rsidDel="00732D32">
          <w:rPr>
            <w:color w:val="000000"/>
          </w:rPr>
          <w:delText xml:space="preserve"> was conducted</w:delText>
        </w:r>
      </w:del>
      <w:ins w:id="54" w:author="Brian Locke" w:date="2025-10-08T11:20:00Z" w16du:dateUtc="2025-10-08T17:20:00Z">
        <w:r w:rsidR="00732D32">
          <w:rPr>
            <w:color w:val="000000"/>
          </w:rPr>
          <w:t xml:space="preserve">, including </w:t>
        </w:r>
      </w:ins>
      <w:del w:id="55" w:author="Brian Locke" w:date="2025-10-08T11:20:00Z" w16du:dateUtc="2025-10-08T17:20:00Z">
        <w:r w:rsidR="00FA515A" w:rsidDel="00732D32">
          <w:rPr>
            <w:color w:val="000000"/>
          </w:rPr>
          <w:delText>.</w:delText>
        </w:r>
      </w:del>
      <w:r w:rsidR="00FA515A">
        <w:rPr>
          <w:color w:val="000000"/>
        </w:rPr>
        <w:t xml:space="preserve"> </w:t>
      </w:r>
      <w:ins w:id="56" w:author="Brian Locke" w:date="2025-10-08T11:20:00Z" w16du:dateUtc="2025-10-08T17:20:00Z">
        <w:r w:rsidR="00732D32">
          <w:rPr>
            <w:color w:val="000000"/>
          </w:rPr>
          <w:t>a</w:t>
        </w:r>
      </w:ins>
      <w:del w:id="57" w:author="Brian Locke" w:date="2025-10-08T11:20:00Z" w16du:dateUtc="2025-10-08T17:20:00Z">
        <w:r w:rsidDel="00732D32">
          <w:rPr>
            <w:color w:val="000000"/>
          </w:rPr>
          <w:delText>A</w:delText>
        </w:r>
      </w:del>
      <w:r>
        <w:rPr>
          <w:color w:val="000000"/>
        </w:rPr>
        <w:t>dult patients</w:t>
      </w:r>
      <w:ins w:id="58" w:author="Brian Locke" w:date="2025-10-08T11:20:00Z" w16du:dateUtc="2025-10-08T17:20:00Z">
        <w:r w:rsidR="00732D32">
          <w:rPr>
            <w:color w:val="000000"/>
          </w:rPr>
          <w:t xml:space="preserve"> presenting to the ED or admitted to the hospital with</w:t>
        </w:r>
      </w:ins>
      <w:del w:id="59" w:author="Brian Locke" w:date="2025-10-08T11:20:00Z" w16du:dateUtc="2025-10-08T17:20:00Z">
        <w:r w:rsidDel="00732D32">
          <w:rPr>
            <w:color w:val="000000"/>
          </w:rPr>
          <w:delText xml:space="preserve"> with encounters</w:delText>
        </w:r>
      </w:del>
      <w:ins w:id="60" w:author="Brian Locke" w:date="2025-10-08T11:20:00Z" w16du:dateUtc="2025-10-08T17:20:00Z">
        <w:r w:rsidR="00732D32">
          <w:rPr>
            <w:color w:val="000000"/>
          </w:rPr>
          <w:t xml:space="preserve"> a presentation indicating </w:t>
        </w:r>
      </w:ins>
      <w:ins w:id="61" w:author="Brian Locke" w:date="2025-10-08T11:21:00Z" w16du:dateUtc="2025-10-08T17:21:00Z">
        <w:r w:rsidR="00732D32">
          <w:rPr>
            <w:color w:val="000000"/>
          </w:rPr>
          <w:t xml:space="preserve">possible </w:t>
        </w:r>
      </w:ins>
      <w:del w:id="62" w:author="Brian Locke" w:date="2025-10-08T11:21:00Z" w16du:dateUtc="2025-10-08T17:21:00Z">
        <w:r w:rsidDel="00732D32">
          <w:rPr>
            <w:color w:val="000000"/>
          </w:rPr>
          <w:delText xml:space="preserve"> suggestive of </w:delText>
        </w:r>
      </w:del>
      <w:r>
        <w:rPr>
          <w:color w:val="000000"/>
        </w:rPr>
        <w:t>hypercapnia</w:t>
      </w:r>
      <w:ins w:id="63" w:author="Brian Locke" w:date="2025-10-08T11:28:00Z" w16du:dateUtc="2025-10-08T17:28:00Z">
        <w:r w:rsidR="00732D32">
          <w:rPr>
            <w:color w:val="000000"/>
          </w:rPr>
          <w:t xml:space="preserve"> (at least 1 factor that should trigger consideration)</w:t>
        </w:r>
      </w:ins>
      <w:ins w:id="64" w:author="Brian Locke" w:date="2025-10-08T09:46:00Z" w16du:dateUtc="2025-10-08T15:46:00Z">
        <w:r w:rsidR="00570C22">
          <w:rPr>
            <w:color w:val="000000"/>
          </w:rPr>
          <w:t xml:space="preserve"> </w:t>
        </w:r>
      </w:ins>
      <w:ins w:id="65" w:author="Brian Locke" w:date="2025-10-08T11:21:00Z" w16du:dateUtc="2025-10-08T17:21:00Z">
        <w:r w:rsidR="00732D32">
          <w:rPr>
            <w:color w:val="000000"/>
          </w:rPr>
          <w:t>during calendar year 2022</w:t>
        </w:r>
      </w:ins>
      <w:del w:id="66" w:author="Brian Locke" w:date="2025-10-08T11:21:00Z" w16du:dateUtc="2025-10-08T17:21:00Z">
        <w:r w:rsidDel="00732D32">
          <w:rPr>
            <w:color w:val="000000"/>
          </w:rPr>
          <w:delText xml:space="preserve"> in emergency or inpatient settings were eligible</w:delText>
        </w:r>
      </w:del>
      <w:r>
        <w:rPr>
          <w:color w:val="000000"/>
        </w:rPr>
        <w:t xml:space="preserve">. </w:t>
      </w:r>
      <w:ins w:id="67" w:author="Brian Locke" w:date="2025-10-08T11:21:00Z" w16du:dateUtc="2025-10-08T17:21:00Z">
        <w:r w:rsidR="00732D32">
          <w:rPr>
            <w:color w:val="000000"/>
          </w:rPr>
          <w:t>The exposure was pCO</w:t>
        </w:r>
        <w:r w:rsidR="00732D32" w:rsidRPr="00732D32">
          <w:rPr>
            <w:color w:val="000000"/>
            <w:vertAlign w:val="subscript"/>
            <w:rPrChange w:id="68" w:author="Brian Locke" w:date="2025-10-08T11:21:00Z" w16du:dateUtc="2025-10-08T17:21:00Z">
              <w:rPr>
                <w:color w:val="000000"/>
              </w:rPr>
            </w:rPrChange>
          </w:rPr>
          <w:t>2</w:t>
        </w:r>
        <w:r w:rsidR="00732D32">
          <w:rPr>
            <w:color w:val="000000"/>
          </w:rPr>
          <w:t xml:space="preserve"> measured by ABG and VBG, represented using restricted cubic splines.</w:t>
        </w:r>
      </w:ins>
      <w:ins w:id="69" w:author="Brian Locke" w:date="2025-10-08T11:22:00Z" w16du:dateUtc="2025-10-08T17:22:00Z">
        <w:r w:rsidR="00732D32">
          <w:rPr>
            <w:color w:val="000000"/>
          </w:rPr>
          <w:t xml:space="preserve"> To mitigate confounding by test selection, we trained gradient-boosted models on encounter-type, demographics, comorbidities, triage vital signs, and labs to derive stabilized inverse propensity-of-sampling weights.</w:t>
        </w:r>
      </w:ins>
      <w:ins w:id="70" w:author="Brian Locke" w:date="2025-10-08T11:21:00Z" w16du:dateUtc="2025-10-08T17:21:00Z">
        <w:r w:rsidR="00732D32">
          <w:rPr>
            <w:color w:val="000000"/>
          </w:rPr>
          <w:t xml:space="preserve"> </w:t>
        </w:r>
      </w:ins>
      <w:del w:id="71" w:author="Brian Locke" w:date="2025-10-08T09:41:00Z" w16du:dateUtc="2025-10-08T15:41:00Z">
        <w:r w:rsidR="00FA515A" w:rsidDel="00334E35">
          <w:rPr>
            <w:color w:val="000000"/>
          </w:rPr>
          <w:delText>H</w:delText>
        </w:r>
        <w:r w:rsidDel="00334E35">
          <w:rPr>
            <w:color w:val="000000"/>
          </w:rPr>
          <w:delText xml:space="preserve">ypercapnia was defined as PaCO₂ ≥45 mmHg on ABG and PvCO₂ ≥50 mmHg on VBG. </w:delText>
        </w:r>
      </w:del>
      <w:r>
        <w:rPr>
          <w:color w:val="000000"/>
        </w:rPr>
        <w:t xml:space="preserve">Outcomes </w:t>
      </w:r>
      <w:ins w:id="72" w:author="Brian Locke" w:date="2025-10-08T11:23:00Z" w16du:dateUtc="2025-10-08T17:23:00Z">
        <w:r w:rsidR="00732D32">
          <w:rPr>
            <w:color w:val="000000"/>
          </w:rPr>
          <w:t>were</w:t>
        </w:r>
      </w:ins>
      <w:del w:id="73" w:author="Brian Locke" w:date="2025-10-08T11:23:00Z" w16du:dateUtc="2025-10-08T17:23:00Z">
        <w:r w:rsidDel="00732D32">
          <w:rPr>
            <w:color w:val="000000"/>
          </w:rPr>
          <w:delText>included</w:delText>
        </w:r>
      </w:del>
      <w:ins w:id="74" w:author="Brian Locke" w:date="2025-10-08T09:51:00Z" w16du:dateUtc="2025-10-08T15:51:00Z">
        <w:r w:rsidR="00570C22">
          <w:rPr>
            <w:color w:val="000000"/>
          </w:rPr>
          <w:t xml:space="preserve"> within-encounter</w:t>
        </w:r>
      </w:ins>
      <w:r>
        <w:rPr>
          <w:color w:val="000000"/>
        </w:rPr>
        <w:t xml:space="preserve"> diagnosis </w:t>
      </w:r>
      <w:del w:id="75" w:author="Brian Locke" w:date="2025-10-08T09:41:00Z" w16du:dateUtc="2025-10-08T15:41:00Z">
        <w:r w:rsidDel="00334E35">
          <w:rPr>
            <w:color w:val="000000"/>
          </w:rPr>
          <w:delText>of</w:delText>
        </w:r>
      </w:del>
      <w:ins w:id="76" w:author="Brian Locke" w:date="2025-10-08T09:41:00Z" w16du:dateUtc="2025-10-08T15:41:00Z">
        <w:r w:rsidR="00334E35">
          <w:rPr>
            <w:color w:val="000000"/>
          </w:rPr>
          <w:t>code for</w:t>
        </w:r>
      </w:ins>
      <w:r>
        <w:rPr>
          <w:color w:val="000000"/>
        </w:rPr>
        <w:t xml:space="preserve"> hypercapnic respiratory failure, </w:t>
      </w:r>
      <w:del w:id="77" w:author="Brian Locke" w:date="2025-10-08T09:41:00Z" w16du:dateUtc="2025-10-08T15:41:00Z">
        <w:r w:rsidDel="00334E35">
          <w:rPr>
            <w:color w:val="000000"/>
          </w:rPr>
          <w:delText>receipt of</w:delText>
        </w:r>
      </w:del>
      <w:ins w:id="78" w:author="Brian Locke" w:date="2025-10-08T09:51:00Z" w16du:dateUtc="2025-10-08T15:51:00Z">
        <w:r w:rsidR="00570C22">
          <w:rPr>
            <w:color w:val="000000"/>
          </w:rPr>
          <w:t xml:space="preserve">within-encounter </w:t>
        </w:r>
      </w:ins>
      <w:ins w:id="79" w:author="Brian Locke" w:date="2025-10-08T09:41:00Z" w16du:dateUtc="2025-10-08T15:41:00Z">
        <w:r w:rsidR="00334E35">
          <w:rPr>
            <w:color w:val="000000"/>
          </w:rPr>
          <w:t>procedure co</w:t>
        </w:r>
      </w:ins>
      <w:ins w:id="80" w:author="Brian Locke" w:date="2025-10-08T09:42:00Z" w16du:dateUtc="2025-10-08T15:42:00Z">
        <w:r w:rsidR="00334E35">
          <w:rPr>
            <w:color w:val="000000"/>
          </w:rPr>
          <w:t>de</w:t>
        </w:r>
      </w:ins>
      <w:ins w:id="81" w:author="Brian Locke" w:date="2025-10-08T11:23:00Z" w16du:dateUtc="2025-10-08T17:23:00Z">
        <w:r w:rsidR="00732D32">
          <w:rPr>
            <w:color w:val="000000"/>
          </w:rPr>
          <w:t>s</w:t>
        </w:r>
      </w:ins>
      <w:ins w:id="82" w:author="Brian Locke" w:date="2025-10-08T09:42:00Z" w16du:dateUtc="2025-10-08T15:42:00Z">
        <w:r w:rsidR="00334E35">
          <w:rPr>
            <w:color w:val="000000"/>
          </w:rPr>
          <w:t xml:space="preserve"> for</w:t>
        </w:r>
      </w:ins>
      <w:r>
        <w:rPr>
          <w:color w:val="000000"/>
        </w:rPr>
        <w:t xml:space="preserve"> </w:t>
      </w:r>
      <w:r w:rsidR="00006BEB">
        <w:rPr>
          <w:color w:val="000000"/>
        </w:rPr>
        <w:t>NIV or IMV</w:t>
      </w:r>
      <w:r>
        <w:rPr>
          <w:color w:val="000000"/>
        </w:rPr>
        <w:t>, and 60-day all-cause mortality</w:t>
      </w:r>
      <w:del w:id="83" w:author="Brian Locke" w:date="2025-10-08T11:24:00Z" w16du:dateUtc="2025-10-08T17:24:00Z">
        <w:r w:rsidDel="00732D32">
          <w:rPr>
            <w:color w:val="000000"/>
          </w:rPr>
          <w:delText>.</w:delText>
        </w:r>
      </w:del>
      <w:del w:id="84" w:author="Brian Locke" w:date="2025-10-08T09:43:00Z" w16du:dateUtc="2025-10-08T15:43:00Z">
        <w:r w:rsidDel="00334E35">
          <w:rPr>
            <w:color w:val="000000"/>
          </w:rPr>
          <w:delText xml:space="preserve"> </w:delText>
        </w:r>
      </w:del>
      <w:del w:id="85" w:author="Brian Locke" w:date="2025-10-08T09:42:00Z" w16du:dateUtc="2025-10-08T15:42:00Z">
        <w:r w:rsidDel="00334E35">
          <w:rPr>
            <w:color w:val="000000"/>
          </w:rPr>
          <w:delText xml:space="preserve">To </w:delText>
        </w:r>
        <w:r w:rsidR="00006BEB" w:rsidDel="00334E35">
          <w:rPr>
            <w:color w:val="000000"/>
          </w:rPr>
          <w:delText>mitigate selection bias,</w:delText>
        </w:r>
        <w:r w:rsidDel="00334E35">
          <w:rPr>
            <w:color w:val="000000"/>
          </w:rPr>
          <w:delText xml:space="preserve"> </w:delText>
        </w:r>
        <w:r w:rsidR="00FA515A" w:rsidDel="00334E35">
          <w:rPr>
            <w:color w:val="000000"/>
          </w:rPr>
          <w:delText>i</w:delText>
        </w:r>
      </w:del>
      <w:del w:id="86" w:author="Brian Locke" w:date="2025-10-08T11:24:00Z" w16du:dateUtc="2025-10-08T17:24:00Z">
        <w:r w:rsidR="00FA515A" w:rsidDel="00732D32">
          <w:rPr>
            <w:color w:val="000000"/>
          </w:rPr>
          <w:delText xml:space="preserve">nverse propensity </w:delText>
        </w:r>
        <w:r w:rsidR="00006BEB" w:rsidDel="00732D32">
          <w:rPr>
            <w:color w:val="000000"/>
          </w:rPr>
          <w:delText>weights</w:delText>
        </w:r>
      </w:del>
      <w:del w:id="87" w:author="Brian Locke" w:date="2025-10-08T09:44:00Z" w16du:dateUtc="2025-10-08T15:44:00Z">
        <w:r w:rsidR="00FA515A" w:rsidDel="00334E35">
          <w:rPr>
            <w:color w:val="000000"/>
          </w:rPr>
          <w:delText xml:space="preserve"> </w:delText>
        </w:r>
      </w:del>
      <w:del w:id="88" w:author="Brian Locke" w:date="2025-10-08T09:42:00Z" w16du:dateUtc="2025-10-08T15:42:00Z">
        <w:r w:rsidR="00FA515A" w:rsidDel="00334E35">
          <w:rPr>
            <w:color w:val="000000"/>
          </w:rPr>
          <w:delText xml:space="preserve">were estimated by </w:delText>
        </w:r>
      </w:del>
      <w:del w:id="89" w:author="Brian Locke" w:date="2025-10-08T09:44:00Z" w16du:dateUtc="2025-10-08T15:44:00Z">
        <w:r w:rsidR="00FA515A" w:rsidDel="00334E35">
          <w:rPr>
            <w:color w:val="000000"/>
          </w:rPr>
          <w:delText xml:space="preserve">modeling the likelihood of </w:delText>
        </w:r>
      </w:del>
      <w:del w:id="90" w:author="Brian Locke" w:date="2025-10-08T09:43:00Z" w16du:dateUtc="2025-10-08T15:43:00Z">
        <w:r w:rsidR="00FA515A" w:rsidDel="00334E35">
          <w:rPr>
            <w:color w:val="000000"/>
          </w:rPr>
          <w:delText>obtaining arterial or venous blood gas based on encounter type, demographic variables, comorbidities, vital signs and labs</w:delText>
        </w:r>
      </w:del>
      <w:del w:id="91" w:author="Brian Locke" w:date="2025-10-08T11:24:00Z" w16du:dateUtc="2025-10-08T17:24:00Z">
        <w:r w:rsidR="00FA515A" w:rsidDel="00732D32">
          <w:rPr>
            <w:color w:val="000000"/>
          </w:rPr>
          <w:delText>.</w:delText>
        </w:r>
      </w:del>
      <w:ins w:id="92" w:author="Brian Locke" w:date="2025-10-08T11:24:00Z" w16du:dateUtc="2025-10-08T17:24:00Z">
        <w:r w:rsidR="00732D32">
          <w:rPr>
            <w:color w:val="000000"/>
          </w:rPr>
          <w:t xml:space="preserve">. </w:t>
        </w:r>
      </w:ins>
      <w:del w:id="93" w:author="Brian Locke" w:date="2025-10-08T11:24:00Z" w16du:dateUtc="2025-10-08T17:24:00Z">
        <w:r w:rsidR="00FA515A" w:rsidDel="00732D32">
          <w:rPr>
            <w:color w:val="000000"/>
          </w:rPr>
          <w:delText xml:space="preserve">  </w:delText>
        </w:r>
      </w:del>
      <w:r>
        <w:rPr>
          <w:color w:val="000000"/>
        </w:rPr>
        <w:t xml:space="preserve">Associations </w:t>
      </w:r>
      <w:r w:rsidR="00006BEB">
        <w:rPr>
          <w:color w:val="000000"/>
        </w:rPr>
        <w:t>between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pCO</w:t>
      </w:r>
      <w:proofErr w:type="spellEnd"/>
      <w:r>
        <w:rPr>
          <w:color w:val="000000"/>
        </w:rPr>
        <w:t xml:space="preserve">₂ </w:t>
      </w:r>
      <w:r w:rsidR="00006BEB">
        <w:rPr>
          <w:color w:val="000000"/>
        </w:rPr>
        <w:t>and</w:t>
      </w:r>
      <w:r>
        <w:rPr>
          <w:color w:val="000000"/>
        </w:rPr>
        <w:t xml:space="preserve"> </w:t>
      </w:r>
      <w:ins w:id="94" w:author="Brian Locke" w:date="2025-10-08T09:45:00Z" w16du:dateUtc="2025-10-08T15:45:00Z">
        <w:r w:rsidR="00570C22">
          <w:rPr>
            <w:color w:val="000000"/>
          </w:rPr>
          <w:t xml:space="preserve">each </w:t>
        </w:r>
      </w:ins>
      <w:r>
        <w:rPr>
          <w:color w:val="000000"/>
        </w:rPr>
        <w:t>outcome</w:t>
      </w:r>
      <w:del w:id="95" w:author="Brian Locke" w:date="2025-10-08T09:45:00Z" w16du:dateUtc="2025-10-08T15:45:00Z">
        <w:r w:rsidDel="00570C22">
          <w:rPr>
            <w:color w:val="000000"/>
          </w:rPr>
          <w:delText>s</w:delText>
        </w:r>
      </w:del>
      <w:r>
        <w:rPr>
          <w:color w:val="000000"/>
        </w:rPr>
        <w:t xml:space="preserve"> were examined using </w:t>
      </w:r>
      <w:ins w:id="96" w:author="Brian Locke" w:date="2025-10-08T11:24:00Z" w16du:dateUtc="2025-10-08T17:24:00Z">
        <w:r w:rsidR="00732D32">
          <w:rPr>
            <w:color w:val="000000"/>
          </w:rPr>
          <w:t xml:space="preserve">weighted </w:t>
        </w:r>
      </w:ins>
      <w:r>
        <w:rPr>
          <w:color w:val="000000"/>
        </w:rPr>
        <w:t>logistic regression</w:t>
      </w:r>
      <w:del w:id="97" w:author="Brian Locke" w:date="2025-10-08T11:25:00Z" w16du:dateUtc="2025-10-08T17:25:00Z">
        <w:r w:rsidDel="00732D32">
          <w:rPr>
            <w:color w:val="000000"/>
          </w:rPr>
          <w:delText xml:space="preserve"> and restricted cubic splin</w:delText>
        </w:r>
      </w:del>
      <w:del w:id="98" w:author="Brian Locke" w:date="2025-10-08T09:45:00Z" w16du:dateUtc="2025-10-08T15:45:00Z">
        <w:r w:rsidDel="00570C22">
          <w:rPr>
            <w:color w:val="000000"/>
          </w:rPr>
          <w:delText>e models</w:delText>
        </w:r>
      </w:del>
      <w:r>
        <w:rPr>
          <w:color w:val="000000"/>
        </w:rPr>
        <w:t>.</w:t>
      </w:r>
    </w:p>
    <w:p w14:paraId="78EAA4E2" w14:textId="4280879C" w:rsidR="00AA3AF9" w:rsidRDefault="00BA69BB" w:rsidP="00BA69BB">
      <w:pPr>
        <w:pStyle w:val="NormalWeb"/>
        <w:rPr>
          <w:color w:val="000000"/>
        </w:rPr>
      </w:pPr>
      <w:r w:rsidRPr="00BA69BB">
        <w:rPr>
          <w:rStyle w:val="Strong"/>
          <w:color w:val="000000"/>
          <w:u w:val="single"/>
        </w:rPr>
        <w:t>Results:</w:t>
      </w:r>
      <w:r>
        <w:rPr>
          <w:color w:val="000000"/>
        </w:rPr>
        <w:br/>
      </w:r>
      <w:ins w:id="99" w:author="Brian Locke" w:date="2025-10-08T11:28:00Z" w16du:dateUtc="2025-10-08T17:28:00Z">
        <w:r w:rsidR="00732D32">
          <w:rPr>
            <w:color w:val="000000"/>
          </w:rPr>
          <w:t xml:space="preserve">We identified </w:t>
        </w:r>
      </w:ins>
      <w:del w:id="100" w:author="Brian Locke" w:date="2025-10-08T11:28:00Z" w16du:dateUtc="2025-10-08T17:28:00Z">
        <w:r w:rsidDel="00732D32">
          <w:rPr>
            <w:color w:val="000000"/>
          </w:rPr>
          <w:delText>A</w:delText>
        </w:r>
      </w:del>
      <w:ins w:id="101" w:author="Brian Locke" w:date="2025-10-08T11:28:00Z" w16du:dateUtc="2025-10-08T17:28:00Z">
        <w:r w:rsidR="00732D32">
          <w:rPr>
            <w:color w:val="000000"/>
          </w:rPr>
          <w:t>a</w:t>
        </w:r>
      </w:ins>
      <w:r>
        <w:rPr>
          <w:color w:val="000000"/>
        </w:rPr>
        <w:t xml:space="preserve"> total of *** patients</w:t>
      </w:r>
      <w:del w:id="102" w:author="Brian Locke" w:date="2025-10-08T11:28:00Z" w16du:dateUtc="2025-10-08T17:28:00Z">
        <w:r w:rsidDel="00732D32">
          <w:rPr>
            <w:color w:val="000000"/>
          </w:rPr>
          <w:delText xml:space="preserve"> </w:delText>
        </w:r>
      </w:del>
      <w:ins w:id="103" w:author="Brian Locke" w:date="2025-10-08T11:28:00Z" w16du:dateUtc="2025-10-08T17:28:00Z">
        <w:r w:rsidR="00732D32">
          <w:rPr>
            <w:color w:val="000000"/>
          </w:rPr>
          <w:t xml:space="preserve"> from </w:t>
        </w:r>
      </w:ins>
      <w:ins w:id="104" w:author="Brian Locke" w:date="2025-10-08T11:29:00Z" w16du:dateUtc="2025-10-08T17:29:00Z">
        <w:r w:rsidR="00732D32">
          <w:rPr>
            <w:color w:val="000000"/>
          </w:rPr>
          <w:t>107</w:t>
        </w:r>
        <w:r w:rsidR="00E152C9">
          <w:rPr>
            <w:color w:val="000000"/>
          </w:rPr>
          <w:t xml:space="preserve"> health systems; </w:t>
        </w:r>
      </w:ins>
      <w:del w:id="105" w:author="Brian Locke" w:date="2025-10-08T11:28:00Z" w16du:dateUtc="2025-10-08T17:28:00Z">
        <w:r w:rsidDel="00732D32">
          <w:rPr>
            <w:color w:val="000000"/>
          </w:rPr>
          <w:delText>met inclusion criteria</w:delText>
        </w:r>
      </w:del>
      <w:del w:id="106" w:author="Brian Locke" w:date="2025-10-08T11:29:00Z" w16du:dateUtc="2025-10-08T17:29:00Z">
        <w:r w:rsidDel="00E152C9">
          <w:rPr>
            <w:color w:val="000000"/>
          </w:rPr>
          <w:delText xml:space="preserve">, including </w:delText>
        </w:r>
      </w:del>
      <w:r>
        <w:rPr>
          <w:color w:val="000000"/>
        </w:rPr>
        <w:t xml:space="preserve">*** </w:t>
      </w:r>
      <w:del w:id="107" w:author="Brian Locke" w:date="2025-10-08T11:29:00Z" w16du:dateUtc="2025-10-08T17:29:00Z">
        <w:r w:rsidDel="00E152C9">
          <w:rPr>
            <w:color w:val="000000"/>
          </w:rPr>
          <w:delText>with</w:delText>
        </w:r>
      </w:del>
      <w:ins w:id="108" w:author="Brian Locke" w:date="2025-10-08T11:29:00Z" w16du:dateUtc="2025-10-08T17:29:00Z">
        <w:r w:rsidR="00E152C9">
          <w:rPr>
            <w:color w:val="000000"/>
          </w:rPr>
          <w:t>had a 1</w:t>
        </w:r>
        <w:r w:rsidR="00E152C9" w:rsidRPr="00E152C9">
          <w:rPr>
            <w:color w:val="000000"/>
            <w:vertAlign w:val="superscript"/>
            <w:rPrChange w:id="109" w:author="Brian Locke" w:date="2025-10-08T11:29:00Z" w16du:dateUtc="2025-10-08T17:29:00Z">
              <w:rPr>
                <w:color w:val="000000"/>
              </w:rPr>
            </w:rPrChange>
          </w:rPr>
          <w:t>st</w:t>
        </w:r>
        <w:r w:rsidR="00E152C9">
          <w:rPr>
            <w:color w:val="000000"/>
          </w:rPr>
          <w:t xml:space="preserve"> calendar-day</w:t>
        </w:r>
      </w:ins>
      <w:r>
        <w:rPr>
          <w:color w:val="000000"/>
        </w:rPr>
        <w:t xml:space="preserve"> ABG and *** </w:t>
      </w:r>
      <w:del w:id="110" w:author="Brian Locke" w:date="2025-10-08T11:29:00Z" w16du:dateUtc="2025-10-08T17:29:00Z">
        <w:r w:rsidDel="00E152C9">
          <w:rPr>
            <w:color w:val="000000"/>
          </w:rPr>
          <w:delText>with</w:delText>
        </w:r>
      </w:del>
      <w:ins w:id="111" w:author="Brian Locke" w:date="2025-10-08T11:29:00Z" w16du:dateUtc="2025-10-08T17:29:00Z">
        <w:r w:rsidR="00E152C9">
          <w:rPr>
            <w:color w:val="000000"/>
          </w:rPr>
          <w:t>had a</w:t>
        </w:r>
      </w:ins>
      <w:r>
        <w:rPr>
          <w:color w:val="000000"/>
        </w:rPr>
        <w:t xml:space="preserve"> VBG</w:t>
      </w:r>
      <w:ins w:id="112" w:author="Brian Locke" w:date="2025-10-08T11:29:00Z" w16du:dateUtc="2025-10-08T17:29:00Z">
        <w:r w:rsidR="00E152C9">
          <w:rPr>
            <w:color w:val="000000"/>
          </w:rPr>
          <w:t xml:space="preserve"> documented</w:t>
        </w:r>
      </w:ins>
      <w:r>
        <w:rPr>
          <w:color w:val="000000"/>
        </w:rPr>
        <w:t>.</w:t>
      </w:r>
      <w:r w:rsidR="009F76B7">
        <w:rPr>
          <w:color w:val="000000"/>
        </w:rPr>
        <w:t xml:space="preserve"> </w:t>
      </w:r>
      <w:ins w:id="113" w:author="Brian Locke" w:date="2025-10-08T11:29:00Z" w16du:dateUtc="2025-10-08T17:29:00Z">
        <w:r w:rsidR="00E152C9">
          <w:rPr>
            <w:color w:val="000000"/>
          </w:rPr>
          <w:t xml:space="preserve">Before weighting, ABGs were more commonly obtained in *** </w:t>
        </w:r>
      </w:ins>
      <w:ins w:id="114" w:author="Brian Locke" w:date="2025-10-08T11:30:00Z" w16du:dateUtc="2025-10-08T17:30:00Z">
        <w:r w:rsidR="00E152C9">
          <w:rPr>
            <w:color w:val="000000"/>
          </w:rPr>
          <w:t xml:space="preserve">[abs difference] </w:t>
        </w:r>
      </w:ins>
      <w:ins w:id="115" w:author="Brian Locke" w:date="2025-10-08T11:29:00Z" w16du:dateUtc="2025-10-08T17:29:00Z">
        <w:r w:rsidR="00E152C9">
          <w:rPr>
            <w:color w:val="000000"/>
          </w:rPr>
          <w:t>and ***</w:t>
        </w:r>
      </w:ins>
      <w:ins w:id="116" w:author="Brian Locke" w:date="2025-10-08T11:30:00Z" w16du:dateUtc="2025-10-08T17:30:00Z">
        <w:r w:rsidR="00E152C9">
          <w:rPr>
            <w:color w:val="000000"/>
          </w:rPr>
          <w:t xml:space="preserve"> [difference in comorbidities]) </w:t>
        </w:r>
      </w:ins>
      <w:del w:id="117" w:author="Brian Locke" w:date="2025-10-08T11:30:00Z" w16du:dateUtc="2025-10-08T17:30:00Z">
        <w:r w:rsidR="009F76B7" w:rsidDel="00E152C9">
          <w:rPr>
            <w:color w:val="000000"/>
          </w:rPr>
          <w:delText>Baseline characteristics differed between groups with ABG more often obtained in inpatient setting and VBG in emergency setting. ABG patients additionally had high</w:delText>
        </w:r>
        <w:r w:rsidR="00044180" w:rsidDel="00E152C9">
          <w:rPr>
            <w:color w:val="000000"/>
          </w:rPr>
          <w:delText>er</w:delText>
        </w:r>
        <w:r w:rsidR="009F76B7" w:rsidDel="00E152C9">
          <w:rPr>
            <w:color w:val="000000"/>
          </w:rPr>
          <w:delText xml:space="preserve"> prevalence of multiple comorbidities. </w:delText>
        </w:r>
      </w:del>
      <w:r>
        <w:rPr>
          <w:color w:val="000000"/>
        </w:rPr>
        <w:t xml:space="preserve">After propensity weighting, covariate balance </w:t>
      </w:r>
      <w:ins w:id="118" w:author="Brian Locke" w:date="2025-10-08T11:30:00Z" w16du:dateUtc="2025-10-08T17:30:00Z">
        <w:r w:rsidR="00E152C9">
          <w:rPr>
            <w:color w:val="000000"/>
          </w:rPr>
          <w:t xml:space="preserve">improved. </w:t>
        </w:r>
      </w:ins>
      <w:del w:id="119" w:author="Brian Locke" w:date="2025-10-08T11:30:00Z" w16du:dateUtc="2025-10-08T17:30:00Z">
        <w:r w:rsidDel="00E152C9">
          <w:rPr>
            <w:color w:val="000000"/>
          </w:rPr>
          <w:delText xml:space="preserve">was achieved. </w:delText>
        </w:r>
      </w:del>
      <w:r w:rsidR="00AA3AF9">
        <w:rPr>
          <w:color w:val="000000"/>
        </w:rPr>
        <w:t xml:space="preserve">Figure 1 </w:t>
      </w:r>
      <w:r w:rsidR="00006BEB">
        <w:rPr>
          <w:color w:val="000000"/>
        </w:rPr>
        <w:t>displays</w:t>
      </w:r>
      <w:r w:rsidR="00AA3AF9">
        <w:rPr>
          <w:color w:val="000000"/>
        </w:rPr>
        <w:t xml:space="preserve"> the continuous relationship between </w:t>
      </w:r>
      <w:proofErr w:type="spellStart"/>
      <w:r w:rsidR="00AA3AF9">
        <w:rPr>
          <w:color w:val="000000"/>
        </w:rPr>
        <w:t>pCO</w:t>
      </w:r>
      <w:proofErr w:type="spellEnd"/>
      <w:r w:rsidR="00AA3AF9">
        <w:rPr>
          <w:color w:val="000000"/>
        </w:rPr>
        <w:t xml:space="preserve">₂ </w:t>
      </w:r>
      <w:r w:rsidR="00006BEB">
        <w:rPr>
          <w:color w:val="000000"/>
        </w:rPr>
        <w:t xml:space="preserve">and outcomes for </w:t>
      </w:r>
      <w:r w:rsidR="00AA3AF9">
        <w:rPr>
          <w:color w:val="000000"/>
        </w:rPr>
        <w:t>VBG and AB</w:t>
      </w:r>
      <w:r w:rsidR="00006BEB">
        <w:rPr>
          <w:color w:val="000000"/>
        </w:rPr>
        <w:t>G</w:t>
      </w:r>
      <w:r w:rsidR="00AA3AF9">
        <w:rPr>
          <w:color w:val="000000"/>
        </w:rPr>
        <w:t xml:space="preserve">. ABG and VBG had comparable predicted probability for non-invasive ventilation, invasive mechanical ventilation and 60-day mortality. However, </w:t>
      </w:r>
      <w:r w:rsidR="009F76B7">
        <w:rPr>
          <w:color w:val="000000"/>
        </w:rPr>
        <w:t xml:space="preserve">diagnosis of </w:t>
      </w:r>
      <w:r w:rsidR="00AA3AF9">
        <w:rPr>
          <w:color w:val="000000"/>
        </w:rPr>
        <w:t>hypercapnic respiratory failure had higher likelihood of being diagnosed for VBG group compared to ABG group</w:t>
      </w:r>
      <w:ins w:id="120" w:author="Brian Locke" w:date="2025-10-08T09:48:00Z" w16du:dateUtc="2025-10-08T15:48:00Z">
        <w:r w:rsidR="00570C22">
          <w:rPr>
            <w:color w:val="000000"/>
          </w:rPr>
          <w:t>, after controlling for differential test ordering patterns</w:t>
        </w:r>
      </w:ins>
      <w:r w:rsidR="00AA3AF9">
        <w:rPr>
          <w:color w:val="000000"/>
        </w:rPr>
        <w:t xml:space="preserve">. </w:t>
      </w:r>
    </w:p>
    <w:p w14:paraId="775E2B15" w14:textId="160C7E8E" w:rsidR="00E152C9" w:rsidRPr="00E152C9" w:rsidRDefault="00AA3AF9" w:rsidP="00E152C9">
      <w:pPr>
        <w:pStyle w:val="NormalWeb"/>
        <w:rPr>
          <w:ins w:id="121" w:author="Brian Locke" w:date="2025-10-08T11:31:00Z"/>
          <w:i/>
          <w:iCs/>
          <w:color w:val="000000"/>
        </w:rPr>
      </w:pPr>
      <w:r w:rsidRPr="00AA3AF9">
        <w:rPr>
          <w:i/>
          <w:iCs/>
          <w:color w:val="000000"/>
        </w:rPr>
        <w:t>*</w:t>
      </w:r>
      <w:proofErr w:type="gramStart"/>
      <w:r w:rsidRPr="00AA3AF9">
        <w:rPr>
          <w:i/>
          <w:iCs/>
          <w:color w:val="000000"/>
        </w:rPr>
        <w:t>will</w:t>
      </w:r>
      <w:proofErr w:type="gramEnd"/>
      <w:r w:rsidRPr="00AA3AF9">
        <w:rPr>
          <w:i/>
          <w:iCs/>
          <w:color w:val="000000"/>
        </w:rPr>
        <w:t xml:space="preserve"> submit Figure 1 – </w:t>
      </w:r>
      <w:ins w:id="122" w:author="Brian Locke" w:date="2025-10-08T11:31:00Z">
        <w:r w:rsidR="00E152C9" w:rsidRPr="00E152C9">
          <w:rPr>
            <w:i/>
            <w:iCs/>
            <w:color w:val="000000"/>
          </w:rPr>
          <w:t xml:space="preserve">Spline-modeled predicted risk vs </w:t>
        </w:r>
        <w:proofErr w:type="spellStart"/>
        <w:r w:rsidR="00E152C9" w:rsidRPr="00E152C9">
          <w:rPr>
            <w:i/>
            <w:iCs/>
            <w:color w:val="000000"/>
          </w:rPr>
          <w:t>pCO</w:t>
        </w:r>
        <w:proofErr w:type="spellEnd"/>
        <w:r w:rsidR="00E152C9" w:rsidRPr="00E152C9">
          <w:rPr>
            <w:i/>
            <w:iCs/>
            <w:color w:val="000000"/>
          </w:rPr>
          <w:t>₂ for ABG and VBG (2nd–98th percentile range).</w:t>
        </w:r>
      </w:ins>
    </w:p>
    <w:p w14:paraId="478F2189" w14:textId="72A7B77E" w:rsidR="00AA3AF9" w:rsidRPr="00AA3AF9" w:rsidDel="00E152C9" w:rsidRDefault="00AA3AF9" w:rsidP="00BA69BB">
      <w:pPr>
        <w:pStyle w:val="NormalWeb"/>
        <w:rPr>
          <w:del w:id="123" w:author="Brian Locke" w:date="2025-10-08T11:31:00Z" w16du:dateUtc="2025-10-08T17:31:00Z"/>
          <w:i/>
          <w:iCs/>
          <w:color w:val="000000"/>
        </w:rPr>
      </w:pPr>
      <w:del w:id="124" w:author="Brian Locke" w:date="2025-10-08T11:31:00Z" w16du:dateUtc="2025-10-08T17:31:00Z">
        <w:r w:rsidRPr="00AA3AF9" w:rsidDel="00E152C9">
          <w:rPr>
            <w:i/>
            <w:iCs/>
            <w:color w:val="000000"/>
          </w:rPr>
          <w:delText>superimposed ABG and VBG restricted cubic splines</w:delText>
        </w:r>
      </w:del>
    </w:p>
    <w:p w14:paraId="235292D0" w14:textId="6B1C2206" w:rsidR="00BA69BB" w:rsidRPr="00FA515A" w:rsidRDefault="00BA69BB" w:rsidP="00FA515A">
      <w:pPr>
        <w:pStyle w:val="NormalWeb"/>
        <w:rPr>
          <w:color w:val="000000"/>
        </w:rPr>
      </w:pPr>
      <w:r w:rsidRPr="00BA69BB">
        <w:rPr>
          <w:rStyle w:val="Strong"/>
          <w:color w:val="000000"/>
          <w:u w:val="single"/>
        </w:rPr>
        <w:t>Conclusions:</w:t>
      </w:r>
      <w:r>
        <w:rPr>
          <w:color w:val="000000"/>
        </w:rPr>
        <w:br/>
      </w:r>
      <w:ins w:id="125" w:author="Brian Locke" w:date="2025-10-08T11:33:00Z" w16du:dateUtc="2025-10-08T17:33:00Z">
        <w:r w:rsidR="00E152C9">
          <w:rPr>
            <w:color w:val="000000"/>
          </w:rPr>
          <w:t xml:space="preserve">In reweighted cohorts, VBG-identified </w:t>
        </w:r>
      </w:ins>
      <w:del w:id="126" w:author="Brian Locke" w:date="2025-10-08T11:33:00Z" w16du:dateUtc="2025-10-08T17:33:00Z">
        <w:r w:rsidDel="00E152C9">
          <w:rPr>
            <w:color w:val="000000"/>
          </w:rPr>
          <w:delText>H</w:delText>
        </w:r>
      </w:del>
      <w:ins w:id="127" w:author="Brian Locke" w:date="2025-10-08T11:33:00Z" w16du:dateUtc="2025-10-08T17:33:00Z">
        <w:r w:rsidR="00E152C9">
          <w:rPr>
            <w:color w:val="000000"/>
          </w:rPr>
          <w:t>h</w:t>
        </w:r>
      </w:ins>
      <w:r>
        <w:rPr>
          <w:color w:val="000000"/>
        </w:rPr>
        <w:t xml:space="preserve">ypercapnia </w:t>
      </w:r>
      <w:del w:id="128" w:author="Brian Locke" w:date="2025-10-08T11:33:00Z" w16du:dateUtc="2025-10-08T17:33:00Z">
        <w:r w:rsidDel="00E152C9">
          <w:rPr>
            <w:color w:val="000000"/>
          </w:rPr>
          <w:delText xml:space="preserve">identified by VBG </w:delText>
        </w:r>
        <w:r w:rsidR="00006BEB" w:rsidDel="00E152C9">
          <w:rPr>
            <w:color w:val="000000"/>
          </w:rPr>
          <w:delText>demonstrated</w:delText>
        </w:r>
      </w:del>
      <w:ins w:id="129" w:author="Brian Locke" w:date="2025-10-08T11:33:00Z" w16du:dateUtc="2025-10-08T17:33:00Z">
        <w:r w:rsidR="00E152C9">
          <w:rPr>
            <w:color w:val="000000"/>
          </w:rPr>
          <w:t>showed similar</w:t>
        </w:r>
      </w:ins>
      <w:r>
        <w:rPr>
          <w:color w:val="000000"/>
        </w:rPr>
        <w:t xml:space="preserve"> prognostic associations </w:t>
      </w:r>
      <w:proofErr w:type="gramStart"/>
      <w:r w:rsidR="009F76B7">
        <w:rPr>
          <w:color w:val="000000"/>
        </w:rPr>
        <w:t>similar to</w:t>
      </w:r>
      <w:proofErr w:type="gramEnd"/>
      <w:r w:rsidR="009F76B7">
        <w:rPr>
          <w:color w:val="000000"/>
        </w:rPr>
        <w:t xml:space="preserve"> </w:t>
      </w:r>
      <w:del w:id="130" w:author="Brian Locke" w:date="2025-10-08T11:33:00Z" w16du:dateUtc="2025-10-08T17:33:00Z">
        <w:r w:rsidR="009F76B7" w:rsidDel="00E152C9">
          <w:rPr>
            <w:color w:val="000000"/>
          </w:rPr>
          <w:delText xml:space="preserve">those measured by </w:delText>
        </w:r>
      </w:del>
      <w:r w:rsidR="009F76B7">
        <w:rPr>
          <w:color w:val="000000"/>
        </w:rPr>
        <w:t xml:space="preserve">ABG for </w:t>
      </w:r>
      <w:r w:rsidR="00AA3AF9">
        <w:rPr>
          <w:color w:val="000000"/>
        </w:rPr>
        <w:t>ventilatory support and mortality.</w:t>
      </w:r>
      <w:ins w:id="131" w:author="Brian Locke" w:date="2025-10-08T11:33:00Z" w16du:dateUtc="2025-10-08T17:33:00Z">
        <w:r w:rsidR="00E152C9">
          <w:rPr>
            <w:color w:val="000000"/>
          </w:rPr>
          <w:t xml:space="preserve"> VBG resul</w:t>
        </w:r>
      </w:ins>
      <w:ins w:id="132" w:author="Brian Locke" w:date="2025-10-08T11:34:00Z" w16du:dateUtc="2025-10-08T17:34:00Z">
        <w:r w:rsidR="00E152C9">
          <w:rPr>
            <w:color w:val="000000"/>
          </w:rPr>
          <w:t xml:space="preserve">ts were also similarly associated with subsequent diagnostic labeling, suggesting its use despite current formal criteria. Broader acceptance of VBG-based definitions in billing and </w:t>
        </w:r>
      </w:ins>
      <w:ins w:id="133" w:author="Brian Locke" w:date="2025-10-08T11:35:00Z" w16du:dateUtc="2025-10-08T17:35:00Z">
        <w:r w:rsidR="00E152C9">
          <w:rPr>
            <w:color w:val="000000"/>
          </w:rPr>
          <w:t>device qualification</w:t>
        </w:r>
      </w:ins>
      <w:ins w:id="134" w:author="Brian Locke" w:date="2025-10-08T11:34:00Z" w16du:dateUtc="2025-10-08T17:34:00Z">
        <w:r w:rsidR="00E152C9">
          <w:rPr>
            <w:color w:val="000000"/>
          </w:rPr>
          <w:t xml:space="preserve"> should be considered, pending external validation and associations with post-discharge managemen</w:t>
        </w:r>
      </w:ins>
      <w:ins w:id="135" w:author="Brian Locke" w:date="2025-10-08T11:35:00Z" w16du:dateUtc="2025-10-08T17:35:00Z">
        <w:r w:rsidR="00E152C9">
          <w:rPr>
            <w:color w:val="000000"/>
          </w:rPr>
          <w:t xml:space="preserve">t. </w:t>
        </w:r>
      </w:ins>
      <w:del w:id="136" w:author="Brian Locke" w:date="2025-10-08T11:35:00Z" w16du:dateUtc="2025-10-08T17:35:00Z">
        <w:r w:rsidR="00AA3AF9" w:rsidDel="00E152C9">
          <w:rPr>
            <w:color w:val="000000"/>
          </w:rPr>
          <w:delText xml:space="preserve"> </w:delText>
        </w:r>
        <w:r w:rsidDel="00E152C9">
          <w:rPr>
            <w:color w:val="000000"/>
          </w:rPr>
          <w:delText xml:space="preserve">These findings suggest VBG may be </w:delText>
        </w:r>
      </w:del>
      <w:del w:id="137" w:author="Brian Locke" w:date="2025-10-08T09:52:00Z" w16du:dateUtc="2025-10-08T15:52:00Z">
        <w:r w:rsidDel="00570C22">
          <w:rPr>
            <w:color w:val="000000"/>
          </w:rPr>
          <w:delText xml:space="preserve">sufficient for risk stratification and management </w:delText>
        </w:r>
        <w:r w:rsidR="009F76B7" w:rsidDel="00570C22">
          <w:rPr>
            <w:color w:val="000000"/>
          </w:rPr>
          <w:delText>of</w:delText>
        </w:r>
        <w:r w:rsidDel="00570C22">
          <w:rPr>
            <w:color w:val="000000"/>
          </w:rPr>
          <w:delText xml:space="preserve"> hypercapnic patients, potentially reducing the need for invasive arterial sampling. </w:delText>
        </w:r>
        <w:r w:rsidR="009F76B7" w:rsidDel="00570C22">
          <w:rPr>
            <w:color w:val="000000"/>
          </w:rPr>
          <w:delText>Prospective</w:delText>
        </w:r>
        <w:r w:rsidR="00AA3AF9" w:rsidDel="00570C22">
          <w:rPr>
            <w:color w:val="000000"/>
          </w:rPr>
          <w:delText xml:space="preserve"> </w:delText>
        </w:r>
        <w:r w:rsidR="009F76B7" w:rsidDel="00570C22">
          <w:rPr>
            <w:color w:val="000000"/>
          </w:rPr>
          <w:delText>studies</w:delText>
        </w:r>
        <w:r w:rsidR="00AA3AF9" w:rsidDel="00570C22">
          <w:rPr>
            <w:color w:val="000000"/>
          </w:rPr>
          <w:delText xml:space="preserve"> are </w:delText>
        </w:r>
        <w:r w:rsidR="009F76B7" w:rsidDel="00570C22">
          <w:rPr>
            <w:color w:val="000000"/>
          </w:rPr>
          <w:delText>warranted</w:delText>
        </w:r>
        <w:r w:rsidR="00AA3AF9" w:rsidDel="00570C22">
          <w:rPr>
            <w:color w:val="000000"/>
          </w:rPr>
          <w:delText xml:space="preserve"> to </w:delText>
        </w:r>
        <w:r w:rsidR="009F76B7" w:rsidDel="00570C22">
          <w:rPr>
            <w:color w:val="000000"/>
          </w:rPr>
          <w:delText xml:space="preserve">confirm these findings and inform clinical practice guidelines. </w:delText>
        </w:r>
      </w:del>
    </w:p>
    <w:sectPr w:rsidR="00BA69BB" w:rsidRPr="00FA515A" w:rsidSect="006A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Locke" w:date="2025-10-08T11:08:00Z" w:initials="BL">
    <w:p w14:paraId="6614D1F8" w14:textId="77777777" w:rsidR="00EB0AC2" w:rsidRDefault="00EB0AC2" w:rsidP="00EB0AC2">
      <w:r>
        <w:rPr>
          <w:rStyle w:val="CommentReference"/>
        </w:rPr>
        <w:annotationRef/>
      </w:r>
      <w:r>
        <w:rPr>
          <w:sz w:val="20"/>
          <w:szCs w:val="20"/>
        </w:rPr>
        <w:t>just shortened and front-loaded the contrast</w:t>
      </w:r>
    </w:p>
  </w:comment>
  <w:comment w:id="38" w:author="Brian Locke" w:date="2025-10-08T11:25:00Z" w:initials="BL">
    <w:p w14:paraId="09AA2297" w14:textId="77777777" w:rsidR="00732D32" w:rsidRDefault="00732D32" w:rsidP="00732D32">
      <w:r>
        <w:rPr>
          <w:rStyle w:val="CommentReference"/>
        </w:rPr>
        <w:annotationRef/>
      </w:r>
      <w:r>
        <w:rPr>
          <w:sz w:val="20"/>
          <w:szCs w:val="20"/>
        </w:rPr>
        <w:t>just shortened some and tried to add a "why does it matter?"</w:t>
      </w:r>
    </w:p>
  </w:comment>
  <w:comment w:id="47" w:author="Brian Locke" w:date="2025-10-08T11:25:00Z" w:initials="BL">
    <w:p w14:paraId="0A4635A3" w14:textId="77777777" w:rsidR="00732D32" w:rsidRDefault="00732D32" w:rsidP="00732D32">
      <w:r>
        <w:rPr>
          <w:rStyle w:val="CommentReference"/>
        </w:rPr>
        <w:annotationRef/>
      </w:r>
      <w:r>
        <w:rPr>
          <w:sz w:val="20"/>
          <w:szCs w:val="20"/>
        </w:rPr>
        <w:t>Just swapped the order around a bit (Exposure, then weighting, then outcomes)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614D1F8" w15:done="0"/>
  <w15:commentEx w15:paraId="09AA2297" w15:done="0"/>
  <w15:commentEx w15:paraId="0A4635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0045686" w16cex:dateUtc="2025-10-08T17:08:00Z"/>
  <w16cex:commentExtensible w16cex:durableId="453C3A15" w16cex:dateUtc="2025-10-08T17:25:00Z"/>
  <w16cex:commentExtensible w16cex:durableId="27FE75FD" w16cex:dateUtc="2025-10-08T17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614D1F8" w16cid:durableId="50045686"/>
  <w16cid:commentId w16cid:paraId="09AA2297" w16cid:durableId="453C3A15"/>
  <w16cid:commentId w16cid:paraId="0A4635A3" w16cid:durableId="27FE75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Locke">
    <w15:presenceInfo w15:providerId="AD" w15:userId="S::locke@mountainbiometrics.com::3e92e2c1-cba6-4306-8707-a9c18ff46f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BB"/>
    <w:rsid w:val="00006BEB"/>
    <w:rsid w:val="00044180"/>
    <w:rsid w:val="000F2EC1"/>
    <w:rsid w:val="00167A49"/>
    <w:rsid w:val="001A2A15"/>
    <w:rsid w:val="001C614A"/>
    <w:rsid w:val="002048EE"/>
    <w:rsid w:val="00246FC7"/>
    <w:rsid w:val="002675EA"/>
    <w:rsid w:val="0029620F"/>
    <w:rsid w:val="002C0F26"/>
    <w:rsid w:val="00334E35"/>
    <w:rsid w:val="003D5D94"/>
    <w:rsid w:val="00404FA4"/>
    <w:rsid w:val="00444422"/>
    <w:rsid w:val="00480608"/>
    <w:rsid w:val="004A44BC"/>
    <w:rsid w:val="00512974"/>
    <w:rsid w:val="00570C22"/>
    <w:rsid w:val="005B1016"/>
    <w:rsid w:val="00630A4A"/>
    <w:rsid w:val="006544FD"/>
    <w:rsid w:val="00684926"/>
    <w:rsid w:val="00696B36"/>
    <w:rsid w:val="006A1A0A"/>
    <w:rsid w:val="00712B5C"/>
    <w:rsid w:val="00732D32"/>
    <w:rsid w:val="00842D49"/>
    <w:rsid w:val="00912422"/>
    <w:rsid w:val="0092438A"/>
    <w:rsid w:val="009F76B7"/>
    <w:rsid w:val="00A97944"/>
    <w:rsid w:val="00AA3AF9"/>
    <w:rsid w:val="00AB166B"/>
    <w:rsid w:val="00AC2459"/>
    <w:rsid w:val="00B045D4"/>
    <w:rsid w:val="00B40D57"/>
    <w:rsid w:val="00B9014E"/>
    <w:rsid w:val="00BA69BB"/>
    <w:rsid w:val="00BB6D92"/>
    <w:rsid w:val="00C46589"/>
    <w:rsid w:val="00C81C78"/>
    <w:rsid w:val="00CA5324"/>
    <w:rsid w:val="00CC677B"/>
    <w:rsid w:val="00CE29FF"/>
    <w:rsid w:val="00D56AE8"/>
    <w:rsid w:val="00D87197"/>
    <w:rsid w:val="00D96756"/>
    <w:rsid w:val="00DF3A61"/>
    <w:rsid w:val="00E005A5"/>
    <w:rsid w:val="00E152C9"/>
    <w:rsid w:val="00E5380C"/>
    <w:rsid w:val="00E776E4"/>
    <w:rsid w:val="00E84485"/>
    <w:rsid w:val="00EB0AC2"/>
    <w:rsid w:val="00EB5CEC"/>
    <w:rsid w:val="00EE5968"/>
    <w:rsid w:val="00F42AE1"/>
    <w:rsid w:val="00FA515A"/>
    <w:rsid w:val="00FD6AE3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5B01D"/>
  <w15:chartTrackingRefBased/>
  <w15:docId w15:val="{B6A2231F-8D66-454C-AC22-6459B436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A69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A69BB"/>
  </w:style>
  <w:style w:type="paragraph" w:customStyle="1" w:styleId="p2">
    <w:name w:val="p2"/>
    <w:basedOn w:val="Normal"/>
    <w:rsid w:val="00BA69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BA69BB"/>
  </w:style>
  <w:style w:type="paragraph" w:styleId="NormalWeb">
    <w:name w:val="Normal (Web)"/>
    <w:basedOn w:val="Normal"/>
    <w:uiPriority w:val="99"/>
    <w:unhideWhenUsed/>
    <w:rsid w:val="00BA69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A69BB"/>
    <w:rPr>
      <w:b/>
      <w:bCs/>
    </w:rPr>
  </w:style>
  <w:style w:type="paragraph" w:styleId="Revision">
    <w:name w:val="Revision"/>
    <w:hidden/>
    <w:uiPriority w:val="99"/>
    <w:semiHidden/>
    <w:rsid w:val="00E5380C"/>
  </w:style>
  <w:style w:type="character" w:styleId="CommentReference">
    <w:name w:val="annotation reference"/>
    <w:basedOn w:val="DefaultParagraphFont"/>
    <w:uiPriority w:val="99"/>
    <w:semiHidden/>
    <w:unhideWhenUsed/>
    <w:rsid w:val="00EB0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A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A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 Mehta</dc:creator>
  <cp:keywords/>
  <dc:description/>
  <cp:lastModifiedBy>Brian Locke</cp:lastModifiedBy>
  <cp:revision>4</cp:revision>
  <dcterms:created xsi:type="dcterms:W3CDTF">2025-10-08T15:10:00Z</dcterms:created>
  <dcterms:modified xsi:type="dcterms:W3CDTF">2025-10-08T17:35:00Z</dcterms:modified>
</cp:coreProperties>
</file>